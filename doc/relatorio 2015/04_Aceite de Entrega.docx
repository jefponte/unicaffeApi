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7C225" w14:textId="77777777" w:rsidR="00F62E5F" w:rsidRPr="003B6DC7" w:rsidRDefault="00F62E5F" w:rsidP="003F0152">
      <w:pPr>
        <w:jc w:val="both"/>
        <w:rPr>
          <w:rFonts w:asciiTheme="minorHAnsi" w:hAnsiTheme="minorHAnsi"/>
        </w:rPr>
      </w:pPr>
      <w:bookmarkStart w:id="0" w:name="_GoBack"/>
      <w:bookmarkEnd w:id="0"/>
    </w:p>
    <w:tbl>
      <w:tblPr>
        <w:tblStyle w:val="Tabelacomgrade"/>
        <w:tblW w:w="0" w:type="auto"/>
        <w:tblLook w:val="01E0" w:firstRow="1" w:lastRow="1" w:firstColumn="1" w:lastColumn="1" w:noHBand="0" w:noVBand="0"/>
      </w:tblPr>
      <w:tblGrid>
        <w:gridCol w:w="1881"/>
        <w:gridCol w:w="5246"/>
        <w:gridCol w:w="2502"/>
      </w:tblGrid>
      <w:tr w:rsidR="00F62E5F" w:rsidRPr="003B6DC7" w14:paraId="71309160" w14:textId="77777777" w:rsidTr="00EA45EF">
        <w:tc>
          <w:tcPr>
            <w:tcW w:w="9629" w:type="dxa"/>
            <w:gridSpan w:val="3"/>
            <w:shd w:val="clear" w:color="auto" w:fill="000000"/>
          </w:tcPr>
          <w:p w14:paraId="635FE712" w14:textId="77777777" w:rsidR="00F62E5F" w:rsidRPr="00EC7262" w:rsidRDefault="00F62E5F" w:rsidP="003F0152">
            <w:pPr>
              <w:spacing w:before="40" w:after="40"/>
              <w:jc w:val="center"/>
              <w:rPr>
                <w:rFonts w:asciiTheme="minorHAnsi" w:hAnsiTheme="minorHAnsi" w:cs="Arial"/>
                <w:b/>
                <w:color w:val="FFFFFF"/>
                <w:sz w:val="28"/>
                <w:szCs w:val="28"/>
              </w:rPr>
            </w:pPr>
            <w:r w:rsidRPr="00EC7262">
              <w:rPr>
                <w:rFonts w:asciiTheme="minorHAnsi" w:hAnsiTheme="minorHAnsi" w:cs="Arial"/>
                <w:b/>
                <w:color w:val="FFFFFF"/>
                <w:sz w:val="28"/>
                <w:szCs w:val="28"/>
              </w:rPr>
              <w:t>UniCaffé</w:t>
            </w:r>
          </w:p>
        </w:tc>
      </w:tr>
      <w:tr w:rsidR="00F62E5F" w:rsidRPr="003B6DC7" w14:paraId="6CD56D2B" w14:textId="77777777" w:rsidTr="00EA45EF">
        <w:tc>
          <w:tcPr>
            <w:tcW w:w="9629" w:type="dxa"/>
            <w:gridSpan w:val="3"/>
          </w:tcPr>
          <w:p w14:paraId="6F460908" w14:textId="77777777" w:rsidR="00F62E5F" w:rsidRPr="003B6DC7" w:rsidRDefault="00F71B1B" w:rsidP="003F0152">
            <w:pPr>
              <w:spacing w:before="40" w:after="40"/>
              <w:jc w:val="center"/>
              <w:rPr>
                <w:rFonts w:asciiTheme="minorHAnsi" w:hAnsiTheme="minorHAnsi" w:cs="Arial"/>
                <w:i/>
              </w:rPr>
            </w:pPr>
            <w:r>
              <w:rPr>
                <w:rFonts w:asciiTheme="minorHAnsi" w:hAnsiTheme="minorHAnsi" w:cs="Arial"/>
                <w:i/>
              </w:rPr>
              <w:t>Termo de aceite da Entrega</w:t>
            </w:r>
          </w:p>
        </w:tc>
      </w:tr>
      <w:tr w:rsidR="00F62E5F" w:rsidRPr="003B6DC7" w14:paraId="394687C7" w14:textId="77777777" w:rsidTr="00EA45EF">
        <w:tc>
          <w:tcPr>
            <w:tcW w:w="1881" w:type="dxa"/>
          </w:tcPr>
          <w:p w14:paraId="52C9EECD" w14:textId="77777777" w:rsidR="00F62E5F" w:rsidRPr="003B6DC7" w:rsidRDefault="00F62E5F" w:rsidP="003F0152">
            <w:pPr>
              <w:jc w:val="both"/>
              <w:rPr>
                <w:rFonts w:asciiTheme="minorHAnsi" w:hAnsiTheme="minorHAnsi" w:cstheme="minorHAnsi"/>
              </w:rPr>
            </w:pPr>
            <w:r w:rsidRPr="003B6DC7">
              <w:rPr>
                <w:rFonts w:asciiTheme="minorHAnsi" w:hAnsiTheme="minorHAnsi" w:cstheme="minorHAnsi"/>
              </w:rPr>
              <w:t xml:space="preserve">Preparado por </w:t>
            </w:r>
          </w:p>
        </w:tc>
        <w:tc>
          <w:tcPr>
            <w:tcW w:w="5246" w:type="dxa"/>
          </w:tcPr>
          <w:p w14:paraId="27DB02C5" w14:textId="77777777" w:rsidR="00F62E5F" w:rsidRPr="003B6DC7" w:rsidRDefault="00F62E5F" w:rsidP="003F0152">
            <w:pPr>
              <w:jc w:val="both"/>
              <w:rPr>
                <w:rFonts w:asciiTheme="minorHAnsi" w:hAnsiTheme="minorHAnsi" w:cstheme="minorHAnsi"/>
              </w:rPr>
            </w:pPr>
            <w:r w:rsidRPr="003B6DC7">
              <w:rPr>
                <w:rFonts w:asciiTheme="minorHAnsi" w:hAnsiTheme="minorHAnsi" w:cstheme="minorHAnsi"/>
              </w:rPr>
              <w:t>Jefferson Uchôa Ponta</w:t>
            </w:r>
          </w:p>
        </w:tc>
        <w:tc>
          <w:tcPr>
            <w:tcW w:w="2502" w:type="dxa"/>
          </w:tcPr>
          <w:p w14:paraId="1806004F" w14:textId="77777777" w:rsidR="00F62E5F" w:rsidRPr="003B6DC7" w:rsidRDefault="00F62E5F" w:rsidP="003F0152">
            <w:pPr>
              <w:jc w:val="both"/>
              <w:rPr>
                <w:rFonts w:asciiTheme="minorHAnsi" w:hAnsiTheme="minorHAnsi" w:cstheme="minorHAnsi"/>
              </w:rPr>
            </w:pPr>
            <w:r w:rsidRPr="003B6DC7">
              <w:rPr>
                <w:rFonts w:asciiTheme="minorHAnsi" w:hAnsiTheme="minorHAnsi" w:cstheme="minorHAnsi"/>
              </w:rPr>
              <w:t>Versão 1.0</w:t>
            </w:r>
          </w:p>
        </w:tc>
      </w:tr>
      <w:tr w:rsidR="00F62E5F" w:rsidRPr="003B6DC7" w14:paraId="04884CA2" w14:textId="77777777" w:rsidTr="00EA45EF">
        <w:tc>
          <w:tcPr>
            <w:tcW w:w="1881" w:type="dxa"/>
          </w:tcPr>
          <w:p w14:paraId="61D3B628" w14:textId="77777777" w:rsidR="00F62E5F" w:rsidRPr="003B6DC7" w:rsidRDefault="00F62E5F" w:rsidP="003F0152">
            <w:pPr>
              <w:jc w:val="both"/>
              <w:rPr>
                <w:rFonts w:asciiTheme="minorHAnsi" w:hAnsiTheme="minorHAnsi" w:cstheme="minorHAnsi"/>
              </w:rPr>
            </w:pPr>
            <w:r w:rsidRPr="003B6DC7">
              <w:rPr>
                <w:rFonts w:asciiTheme="minorHAnsi" w:hAnsiTheme="minorHAnsi" w:cstheme="minorHAnsi"/>
              </w:rPr>
              <w:t xml:space="preserve">Aprovado por </w:t>
            </w:r>
          </w:p>
        </w:tc>
        <w:tc>
          <w:tcPr>
            <w:tcW w:w="5246" w:type="dxa"/>
          </w:tcPr>
          <w:p w14:paraId="120006B5" w14:textId="77777777" w:rsidR="00F62E5F" w:rsidRPr="003B6DC7" w:rsidRDefault="00F62E5F" w:rsidP="003F0152">
            <w:pPr>
              <w:jc w:val="both"/>
              <w:rPr>
                <w:rFonts w:asciiTheme="minorHAnsi" w:hAnsiTheme="minorHAnsi" w:cstheme="minorHAnsi"/>
              </w:rPr>
            </w:pPr>
            <w:r w:rsidRPr="003B6DC7">
              <w:rPr>
                <w:rFonts w:asciiTheme="minorHAnsi" w:hAnsiTheme="minorHAnsi" w:cstheme="minorHAnsi"/>
              </w:rPr>
              <w:t>Francisco Kleber Rodrigues de Castro</w:t>
            </w:r>
          </w:p>
        </w:tc>
        <w:tc>
          <w:tcPr>
            <w:tcW w:w="2502" w:type="dxa"/>
          </w:tcPr>
          <w:p w14:paraId="260E0FFE" w14:textId="77777777" w:rsidR="00F62E5F" w:rsidRPr="003B6DC7" w:rsidRDefault="00F62E5F" w:rsidP="003F0152">
            <w:pPr>
              <w:jc w:val="both"/>
              <w:rPr>
                <w:rFonts w:asciiTheme="minorHAnsi" w:hAnsiTheme="minorHAnsi" w:cstheme="minorHAnsi"/>
              </w:rPr>
            </w:pPr>
            <w:r w:rsidRPr="003B6DC7">
              <w:rPr>
                <w:rFonts w:asciiTheme="minorHAnsi" w:hAnsiTheme="minorHAnsi" w:cstheme="minorHAnsi"/>
              </w:rPr>
              <w:t>21/01/2016</w:t>
            </w:r>
          </w:p>
        </w:tc>
      </w:tr>
    </w:tbl>
    <w:p w14:paraId="7BF08FA8" w14:textId="77777777" w:rsidR="00F62E5F" w:rsidRPr="003B6DC7" w:rsidRDefault="00F62E5F" w:rsidP="003F0152">
      <w:pPr>
        <w:jc w:val="both"/>
        <w:rPr>
          <w:rFonts w:asciiTheme="minorHAnsi" w:hAnsiTheme="minorHAnsi"/>
        </w:rPr>
      </w:pPr>
    </w:p>
    <w:p w14:paraId="56C411B2" w14:textId="77777777" w:rsidR="00F62E5F" w:rsidRPr="003B6DC7" w:rsidRDefault="00F62E5F" w:rsidP="003F0152">
      <w:pPr>
        <w:jc w:val="both"/>
        <w:rPr>
          <w:rFonts w:asciiTheme="minorHAnsi" w:hAnsiTheme="minorHAnsi"/>
        </w:rPr>
      </w:pPr>
    </w:p>
    <w:p w14:paraId="612BB16C" w14:textId="77777777" w:rsidR="00F4188F" w:rsidRPr="003B6DC7" w:rsidRDefault="00F4188F" w:rsidP="003F0152">
      <w:pPr>
        <w:jc w:val="both"/>
        <w:rPr>
          <w:ins w:id="1" w:author="Comparison" w:date="2016-02-04T10:53:00Z"/>
          <w:rFonts w:asciiTheme="minorHAnsi" w:hAnsiTheme="minorHAnsi"/>
        </w:rPr>
      </w:pPr>
    </w:p>
    <w:p w14:paraId="3AE7C8A2" w14:textId="77777777" w:rsidR="00F71B1B" w:rsidRDefault="00F71B1B" w:rsidP="003F0152">
      <w:pPr>
        <w:pStyle w:val="Ttulo1"/>
        <w:jc w:val="both"/>
      </w:pPr>
      <w:r w:rsidRPr="003232B0">
        <w:t xml:space="preserve">Objetivos deste documento </w:t>
      </w:r>
    </w:p>
    <w:p w14:paraId="6908C910" w14:textId="77777777" w:rsidR="00F71B1B" w:rsidRDefault="00F71B1B" w:rsidP="003F0152">
      <w:pPr>
        <w:pStyle w:val="Comments"/>
        <w:jc w:val="both"/>
      </w:pPr>
    </w:p>
    <w:p w14:paraId="11165F54" w14:textId="77777777" w:rsidR="00F71B1B" w:rsidRDefault="00F71B1B" w:rsidP="003F0152">
      <w:pPr>
        <w:jc w:val="both"/>
        <w:rPr>
          <w:del w:id="2" w:author="Comparison" w:date="2016-02-04T10:53:00Z"/>
        </w:rPr>
      </w:pPr>
      <w:r w:rsidRPr="00B11B27">
        <w:t>Este documento formaliza o aceite d</w:t>
      </w:r>
      <w:r>
        <w:t>a entrega</w:t>
      </w:r>
      <w:r w:rsidRPr="00B11B27">
        <w:t xml:space="preserve"> </w:t>
      </w:r>
      <w:r>
        <w:t xml:space="preserve">do projeto UniCaffé </w:t>
      </w:r>
      <w:r w:rsidRPr="00B11B27">
        <w:t>considerando-</w:t>
      </w:r>
      <w:r>
        <w:t>a</w:t>
      </w:r>
      <w:r w:rsidRPr="00B11B27">
        <w:t xml:space="preserve"> </w:t>
      </w:r>
      <w:r>
        <w:t>em conformidade com os requisitos e os critérios de aceitação definidos</w:t>
      </w:r>
      <w:r w:rsidRPr="00B11B27">
        <w:t>.</w:t>
      </w:r>
    </w:p>
    <w:p w14:paraId="2253DE4D" w14:textId="77777777" w:rsidR="00F71B1B" w:rsidRDefault="00F71B1B" w:rsidP="003F0152">
      <w:pPr>
        <w:jc w:val="both"/>
      </w:pPr>
    </w:p>
    <w:p w14:paraId="06840013" w14:textId="77777777" w:rsidR="00F71B1B" w:rsidRPr="00AA3C95" w:rsidRDefault="00F71B1B" w:rsidP="003F0152">
      <w:pPr>
        <w:jc w:val="both"/>
      </w:pPr>
    </w:p>
    <w:p w14:paraId="1103930D" w14:textId="77777777" w:rsidR="00F71B1B" w:rsidRPr="00717A3C" w:rsidRDefault="00F71B1B" w:rsidP="003F0152">
      <w:pPr>
        <w:pStyle w:val="Ttulo1"/>
        <w:jc w:val="both"/>
      </w:pPr>
      <w:bookmarkStart w:id="3" w:name="_Toc111611375"/>
      <w:r>
        <w:t>Entrega</w:t>
      </w:r>
      <w:bookmarkEnd w:id="3"/>
    </w:p>
    <w:p w14:paraId="512D0B66" w14:textId="77777777" w:rsidR="00F71B1B" w:rsidRDefault="00F71B1B" w:rsidP="003F0152">
      <w:pPr>
        <w:jc w:val="both"/>
      </w:pPr>
    </w:p>
    <w:p w14:paraId="481B324E" w14:textId="77777777" w:rsidR="00D04311" w:rsidRDefault="00F71B1B" w:rsidP="003F0152">
      <w:pPr>
        <w:jc w:val="both"/>
      </w:pPr>
      <w:r>
        <w:t>Sistema de gerenciamento d</w:t>
      </w:r>
      <w:r w:rsidR="00D04311">
        <w:t xml:space="preserve">e laboratórios de universidades engloba três softwares. UniCafféCliente, UniCafféServidor e UniCafféWeb. </w:t>
      </w:r>
    </w:p>
    <w:p w14:paraId="5665A38A" w14:textId="77777777" w:rsidR="00D04311" w:rsidRDefault="00D04311" w:rsidP="003F0152">
      <w:pPr>
        <w:jc w:val="both"/>
      </w:pPr>
    </w:p>
    <w:p w14:paraId="143FD0BC" w14:textId="77777777" w:rsidR="008B2769" w:rsidRDefault="00D04311" w:rsidP="003F0152">
      <w:pPr>
        <w:jc w:val="both"/>
      </w:pPr>
      <w:r>
        <w:t xml:space="preserve">O UniCafféCliente possui um instalador fácil de ser utilizado. Após a instalação o software tem um usuário próprio que inicia automaticamente e bloqueia todos os recursos da máquina. Tal bloqueio pode ser desfeito com interação direta do usuário na máquina através de login e senha ou através do servidor que envia comandos para liberação. Ao liberar o tempo de acesso será marcado numa barra superior. Poderá ser bloqueado novamente por comando do servidor ou clique no botão finalizar da barra. </w:t>
      </w:r>
    </w:p>
    <w:p w14:paraId="6F37697A" w14:textId="77777777" w:rsidR="008B2769" w:rsidRDefault="008B2769" w:rsidP="003F0152">
      <w:pPr>
        <w:jc w:val="both"/>
      </w:pPr>
    </w:p>
    <w:p w14:paraId="3BD65B77" w14:textId="77777777" w:rsidR="008B2769" w:rsidRDefault="008B2769" w:rsidP="003F0152">
      <w:pPr>
        <w:jc w:val="both"/>
      </w:pPr>
      <w:r>
        <w:t xml:space="preserve">O UniCafféServidor é o software que funciona numa máquina virtual Linux. Ela recebe conexão com as máquinas onde o UniCafféCliente está funcionando e troca informações com ela. Além disso tem acesso aos usuários do SIG e seu próprio banco de dados onde armazena máquinas, laboratórios e acessos. </w:t>
      </w:r>
      <w:r w:rsidR="003F0152">
        <w:t xml:space="preserve">Esse servidor é responsável por decidir quanto tempo vai dar para cada usuário, levando em consideração o tempo definido para utilização e o tempo utilizado. Também decide por oferecer mais tempo caso o laboratório não esteja lotado e o tempo do usuário estiver esgotando.  O UniCafféServidor também está preparado para receber comandos administrativos do UniCafféWeb e também devolver informações de status atual de cada máquina. </w:t>
      </w:r>
    </w:p>
    <w:p w14:paraId="297FBEAC" w14:textId="77777777" w:rsidR="003F0152" w:rsidRDefault="003F0152" w:rsidP="003F0152">
      <w:pPr>
        <w:jc w:val="both"/>
      </w:pPr>
    </w:p>
    <w:p w14:paraId="24C2892E" w14:textId="77777777" w:rsidR="003F0152" w:rsidRDefault="003F0152" w:rsidP="003F0152">
      <w:pPr>
        <w:jc w:val="both"/>
      </w:pPr>
      <w:r>
        <w:t xml:space="preserve">O UniCafféWeb é o software que faz conexões com o UniCafféServidor para pegar informações das máquinas. Também possui área de interface agradável que pode ser utilizada para enviar comando para máquina ou para laboratório. Comando de desligar, comando para liberação de aula e comando para trocar laboratório da máquina. Além disso possui áreas de relatórios bem interessantes.  </w:t>
      </w:r>
    </w:p>
    <w:p w14:paraId="56156222" w14:textId="77777777" w:rsidR="003F0152" w:rsidRDefault="003F0152" w:rsidP="003F0152">
      <w:pPr>
        <w:jc w:val="both"/>
      </w:pPr>
    </w:p>
    <w:p w14:paraId="0D628394" w14:textId="77777777" w:rsidR="00D04311" w:rsidRDefault="003F0152" w:rsidP="003F0152">
      <w:pPr>
        <w:jc w:val="both"/>
      </w:pPr>
      <w:r>
        <w:t xml:space="preserve">Os requisitos estão mais detalhados no documento de declaração de escopo do projeto. </w:t>
      </w:r>
    </w:p>
    <w:p w14:paraId="175E7459" w14:textId="77777777" w:rsidR="00D04311" w:rsidRDefault="00D04311" w:rsidP="003F0152">
      <w:pPr>
        <w:jc w:val="both"/>
      </w:pPr>
    </w:p>
    <w:p w14:paraId="1DA23AEC" w14:textId="77777777" w:rsidR="00F71B1B" w:rsidRDefault="00F71B1B" w:rsidP="003F0152">
      <w:pPr>
        <w:pStyle w:val="Ttulo1"/>
        <w:jc w:val="both"/>
      </w:pPr>
      <w:r w:rsidRPr="00727C66">
        <w:t>Informações adicionais</w:t>
      </w:r>
    </w:p>
    <w:p w14:paraId="73BB393C" w14:textId="77777777" w:rsidR="00696049" w:rsidRPr="00696049" w:rsidRDefault="00696049" w:rsidP="003F0152">
      <w:pPr>
        <w:jc w:val="both"/>
      </w:pPr>
    </w:p>
    <w:p w14:paraId="708FBA44" w14:textId="77777777" w:rsidR="00696049" w:rsidRDefault="00696049" w:rsidP="003F0152">
      <w:pPr>
        <w:jc w:val="both"/>
      </w:pPr>
      <w:r>
        <w:t xml:space="preserve">Alguns erros podem acontecer durante a utilização que podem ser corrigidos com medidas de incidente. Também é possível solucionar completamente o problema, se houver investimento no projeto. Citaremos aqui tais erros com suas soluções de incidente e soluções definitivas: </w:t>
      </w:r>
    </w:p>
    <w:p w14:paraId="54E9AC20" w14:textId="77777777" w:rsidR="00696049" w:rsidRDefault="00696049" w:rsidP="003F0152">
      <w:pPr>
        <w:jc w:val="both"/>
      </w:pPr>
    </w:p>
    <w:p w14:paraId="237D3758" w14:textId="77777777" w:rsidR="00696049" w:rsidRPr="008C3995" w:rsidRDefault="00696049" w:rsidP="003F0152">
      <w:pPr>
        <w:pStyle w:val="PargrafodaLista"/>
        <w:numPr>
          <w:ilvl w:val="0"/>
          <w:numId w:val="17"/>
        </w:numPr>
        <w:jc w:val="both"/>
        <w:rPr>
          <w:b/>
        </w:rPr>
      </w:pPr>
      <w:r w:rsidRPr="008C3995">
        <w:rPr>
          <w:b/>
        </w:rPr>
        <w:t>Senha do Usuário do Sistema Expirada</w:t>
      </w:r>
    </w:p>
    <w:p w14:paraId="15C0FE24" w14:textId="77777777" w:rsidR="00F360DF" w:rsidRDefault="00F360DF" w:rsidP="003F0152">
      <w:pPr>
        <w:jc w:val="both"/>
      </w:pPr>
    </w:p>
    <w:p w14:paraId="27E27662" w14:textId="77777777" w:rsidR="00D615C1" w:rsidRDefault="000B02F5" w:rsidP="003F0152">
      <w:pPr>
        <w:jc w:val="both"/>
      </w:pPr>
      <w:r>
        <w:t>Depois de uns meses que o UniCaffé está funcionando em uma máquina qualquer</w:t>
      </w:r>
      <w:r w:rsidR="00D615C1">
        <w:t xml:space="preserve">, ele apresenta senha expirada. </w:t>
      </w:r>
    </w:p>
    <w:p w14:paraId="35E45622" w14:textId="77777777" w:rsidR="00F22083" w:rsidRDefault="00F22083" w:rsidP="003F0152">
      <w:pPr>
        <w:jc w:val="both"/>
      </w:pPr>
    </w:p>
    <w:p w14:paraId="13C9299A" w14:textId="77777777" w:rsidR="00D615C1" w:rsidRPr="00F22083" w:rsidRDefault="00D615C1" w:rsidP="003F0152">
      <w:pPr>
        <w:pStyle w:val="PargrafodaLista"/>
        <w:numPr>
          <w:ilvl w:val="0"/>
          <w:numId w:val="18"/>
        </w:numPr>
        <w:jc w:val="both"/>
        <w:rPr>
          <w:b/>
        </w:rPr>
      </w:pPr>
      <w:r w:rsidRPr="00F22083">
        <w:rPr>
          <w:b/>
        </w:rPr>
        <w:t>Solução de Incidente</w:t>
      </w:r>
    </w:p>
    <w:p w14:paraId="274DA4DB" w14:textId="77777777" w:rsidR="00D615C1" w:rsidRDefault="00D615C1" w:rsidP="003F0152">
      <w:pPr>
        <w:jc w:val="both"/>
      </w:pPr>
    </w:p>
    <w:p w14:paraId="68BA29F7" w14:textId="77777777" w:rsidR="00D615C1" w:rsidRDefault="00D615C1" w:rsidP="003F0152">
      <w:pPr>
        <w:jc w:val="both"/>
      </w:pPr>
      <w:r>
        <w:t xml:space="preserve">Digitar a nova senha nos campos para atualização da senha. Necessariamente digite a mesma senha padrão do sistema. Caso alguém já tenha feito digitando uma senha desconhecida, entre em um outro usuário do sistema e reestabeleça a senha original indo no painel de controle &gt;&gt; controle de contas de usuários. </w:t>
      </w:r>
    </w:p>
    <w:p w14:paraId="48E8E2B7" w14:textId="77777777" w:rsidR="00D615C1" w:rsidRDefault="00D615C1" w:rsidP="003F0152">
      <w:pPr>
        <w:jc w:val="both"/>
      </w:pPr>
    </w:p>
    <w:p w14:paraId="294E553B" w14:textId="77777777" w:rsidR="00D615C1" w:rsidRPr="008C3995" w:rsidRDefault="00D615C1" w:rsidP="003F0152">
      <w:pPr>
        <w:pStyle w:val="PargrafodaLista"/>
        <w:numPr>
          <w:ilvl w:val="0"/>
          <w:numId w:val="18"/>
        </w:numPr>
        <w:jc w:val="both"/>
        <w:rPr>
          <w:b/>
        </w:rPr>
      </w:pPr>
      <w:r w:rsidRPr="008C3995">
        <w:rPr>
          <w:b/>
        </w:rPr>
        <w:t>Solução do Problema</w:t>
      </w:r>
    </w:p>
    <w:p w14:paraId="3D288E9A" w14:textId="77777777" w:rsidR="00D615C1" w:rsidRDefault="00D615C1" w:rsidP="003F0152">
      <w:pPr>
        <w:jc w:val="both"/>
      </w:pPr>
    </w:p>
    <w:p w14:paraId="57F37F70" w14:textId="77777777" w:rsidR="00D615C1" w:rsidRDefault="00D615C1" w:rsidP="003F0152">
      <w:pPr>
        <w:jc w:val="both"/>
      </w:pPr>
      <w:r>
        <w:t xml:space="preserve">Poderemos modificar o comando para criação de usuário feito durante a instalação do software. Para isso é necessário </w:t>
      </w:r>
      <w:r w:rsidR="006200F6">
        <w:t xml:space="preserve">investimento, pois demanda pesquisa, mudanças no código e testes. Tal solução demandará 20 horas, sem considerar o tempo necessário para testar. </w:t>
      </w:r>
    </w:p>
    <w:p w14:paraId="336CCF32" w14:textId="77777777" w:rsidR="00F360DF" w:rsidRDefault="00F360DF" w:rsidP="003F0152">
      <w:pPr>
        <w:jc w:val="both"/>
      </w:pPr>
    </w:p>
    <w:p w14:paraId="70556D07" w14:textId="77777777" w:rsidR="00696049" w:rsidRDefault="006200F6" w:rsidP="003F0152">
      <w:pPr>
        <w:pStyle w:val="PargrafodaLista"/>
        <w:numPr>
          <w:ilvl w:val="0"/>
          <w:numId w:val="17"/>
        </w:numPr>
        <w:jc w:val="both"/>
        <w:rPr>
          <w:b/>
        </w:rPr>
      </w:pPr>
      <w:r>
        <w:rPr>
          <w:b/>
        </w:rPr>
        <w:t>Erros de apresentação de conexões não existentes</w:t>
      </w:r>
    </w:p>
    <w:p w14:paraId="1844AAC5" w14:textId="77777777" w:rsidR="006200F6" w:rsidRDefault="006200F6" w:rsidP="003F0152">
      <w:pPr>
        <w:jc w:val="both"/>
        <w:rPr>
          <w:b/>
        </w:rPr>
      </w:pPr>
    </w:p>
    <w:p w14:paraId="1D57F98C" w14:textId="77777777" w:rsidR="006200F6" w:rsidRDefault="006200F6" w:rsidP="003F0152">
      <w:pPr>
        <w:jc w:val="both"/>
      </w:pPr>
      <w:r>
        <w:t xml:space="preserve">Ao fim do dia, ou após alguns dias em funcionamento é possível observar que algumas máquinas estão apresentadas como ligadas e conectadas no servidor, mas na realidade estarem desligadas. Isso acontece pela falta de um tratamento de exceção que deveria ser feito ao encerrar conexões. </w:t>
      </w:r>
    </w:p>
    <w:p w14:paraId="530D2941" w14:textId="77777777" w:rsidR="006200F6" w:rsidRDefault="006200F6" w:rsidP="003F0152">
      <w:pPr>
        <w:pStyle w:val="PargrafodaLista"/>
        <w:numPr>
          <w:ilvl w:val="0"/>
          <w:numId w:val="19"/>
        </w:numPr>
        <w:jc w:val="both"/>
        <w:rPr>
          <w:b/>
        </w:rPr>
      </w:pPr>
      <w:r w:rsidRPr="00EC7262">
        <w:rPr>
          <w:b/>
        </w:rPr>
        <w:t>Solução de Incidente</w:t>
      </w:r>
    </w:p>
    <w:p w14:paraId="3AF481B3" w14:textId="77777777" w:rsidR="00EC7262" w:rsidRDefault="00EC7262" w:rsidP="003F0152">
      <w:pPr>
        <w:jc w:val="both"/>
      </w:pPr>
    </w:p>
    <w:p w14:paraId="512076C2" w14:textId="77777777" w:rsidR="00EC7262" w:rsidRDefault="00EC7262" w:rsidP="003F0152">
      <w:pPr>
        <w:jc w:val="both"/>
      </w:pPr>
      <w:r>
        <w:t xml:space="preserve">O usuário administrador poderá entrar na página de envio de comandos e enviar o comando “limpar()”. </w:t>
      </w:r>
    </w:p>
    <w:p w14:paraId="6578DC4C" w14:textId="77777777" w:rsidR="00EC7262" w:rsidRPr="00EC7262" w:rsidRDefault="00EC7262" w:rsidP="003F0152">
      <w:pPr>
        <w:jc w:val="both"/>
        <w:rPr>
          <w:b/>
        </w:rPr>
      </w:pPr>
    </w:p>
    <w:p w14:paraId="68A8380F" w14:textId="77777777" w:rsidR="006200F6" w:rsidRPr="00EC7262" w:rsidRDefault="006200F6" w:rsidP="003F0152">
      <w:pPr>
        <w:pStyle w:val="PargrafodaLista"/>
        <w:numPr>
          <w:ilvl w:val="0"/>
          <w:numId w:val="19"/>
        </w:numPr>
        <w:jc w:val="both"/>
        <w:rPr>
          <w:b/>
        </w:rPr>
      </w:pPr>
      <w:r w:rsidRPr="00EC7262">
        <w:rPr>
          <w:b/>
        </w:rPr>
        <w:t>Solução do Problema</w:t>
      </w:r>
    </w:p>
    <w:p w14:paraId="187B793C" w14:textId="77777777" w:rsidR="006200F6" w:rsidRPr="006200F6" w:rsidRDefault="006200F6" w:rsidP="003F0152">
      <w:pPr>
        <w:jc w:val="both"/>
      </w:pPr>
    </w:p>
    <w:p w14:paraId="53E6A7D8" w14:textId="77777777" w:rsidR="00EC7262" w:rsidRPr="006200F6" w:rsidRDefault="00D43981" w:rsidP="003F0152">
      <w:pPr>
        <w:jc w:val="both"/>
      </w:pPr>
      <w:r>
        <w:t xml:space="preserve">Tal erro necessita de modificação drástica no núcleo do sistema, o que vai gerar necessidade de atualização tanto do servidor como do cliente. A versão antiga do cliente antes desta atualização será incompatível com a nova. O que vai exigir necessariamente que todas as máquinas sejam atualizadas. O tempo para fazer tais atualizações é de </w:t>
      </w:r>
      <w:r w:rsidR="0075043A">
        <w:t>40</w:t>
      </w:r>
      <w:r>
        <w:t xml:space="preserve"> horas. Sem contar o tempo para atualizações de cada máquina e testes. </w:t>
      </w:r>
    </w:p>
    <w:p w14:paraId="52C1FA63" w14:textId="77777777" w:rsidR="00F360DF" w:rsidRDefault="00F360DF" w:rsidP="003F0152">
      <w:pPr>
        <w:jc w:val="both"/>
      </w:pPr>
    </w:p>
    <w:p w14:paraId="76AF7789" w14:textId="77777777" w:rsidR="00F360DF" w:rsidRDefault="00696049" w:rsidP="003F0152">
      <w:pPr>
        <w:pStyle w:val="PargrafodaLista"/>
        <w:numPr>
          <w:ilvl w:val="0"/>
          <w:numId w:val="17"/>
        </w:numPr>
        <w:jc w:val="both"/>
        <w:rPr>
          <w:b/>
        </w:rPr>
      </w:pPr>
      <w:r w:rsidRPr="006200F6">
        <w:rPr>
          <w:b/>
        </w:rPr>
        <w:t xml:space="preserve">Bloqueio por de Usuário </w:t>
      </w:r>
      <w:r w:rsidR="006200F6" w:rsidRPr="006200F6">
        <w:rPr>
          <w:b/>
        </w:rPr>
        <w:t xml:space="preserve">do Windows </w:t>
      </w:r>
      <w:r w:rsidRPr="006200F6">
        <w:rPr>
          <w:b/>
        </w:rPr>
        <w:t>Por Inatividade</w:t>
      </w:r>
    </w:p>
    <w:p w14:paraId="4489BF3A" w14:textId="77777777" w:rsidR="00D43981" w:rsidRDefault="00D43981" w:rsidP="003F0152">
      <w:pPr>
        <w:jc w:val="both"/>
        <w:rPr>
          <w:b/>
        </w:rPr>
      </w:pPr>
    </w:p>
    <w:p w14:paraId="7379E2AB" w14:textId="77777777" w:rsidR="00D43981" w:rsidRDefault="00D43981" w:rsidP="003F0152">
      <w:pPr>
        <w:pStyle w:val="PargrafodaLista"/>
        <w:numPr>
          <w:ilvl w:val="0"/>
          <w:numId w:val="20"/>
        </w:numPr>
        <w:jc w:val="both"/>
        <w:rPr>
          <w:b/>
        </w:rPr>
      </w:pPr>
      <w:r>
        <w:rPr>
          <w:b/>
        </w:rPr>
        <w:t>Solução de Incidente</w:t>
      </w:r>
    </w:p>
    <w:p w14:paraId="25F9A8B8" w14:textId="77777777" w:rsidR="00D43981" w:rsidRDefault="00D43981" w:rsidP="003F0152">
      <w:pPr>
        <w:jc w:val="both"/>
      </w:pPr>
    </w:p>
    <w:p w14:paraId="75CA5236" w14:textId="77777777" w:rsidR="00D43981" w:rsidRDefault="00D43981" w:rsidP="003F0152">
      <w:pPr>
        <w:jc w:val="both"/>
      </w:pPr>
      <w:r>
        <w:t xml:space="preserve">Digitar a senha padrão do usuário do sistema. </w:t>
      </w:r>
    </w:p>
    <w:p w14:paraId="6DC0EABC" w14:textId="77777777" w:rsidR="00D43981" w:rsidRPr="00D43981" w:rsidRDefault="00D43981" w:rsidP="003F0152">
      <w:pPr>
        <w:jc w:val="both"/>
      </w:pPr>
    </w:p>
    <w:p w14:paraId="1CFA17B9" w14:textId="77777777" w:rsidR="00D43981" w:rsidRDefault="00D43981" w:rsidP="003F0152">
      <w:pPr>
        <w:pStyle w:val="PargrafodaLista"/>
        <w:numPr>
          <w:ilvl w:val="0"/>
          <w:numId w:val="20"/>
        </w:numPr>
        <w:jc w:val="both"/>
        <w:rPr>
          <w:b/>
        </w:rPr>
      </w:pPr>
      <w:r>
        <w:rPr>
          <w:b/>
        </w:rPr>
        <w:t>Solução do problema</w:t>
      </w:r>
    </w:p>
    <w:p w14:paraId="416CDD90" w14:textId="77777777" w:rsidR="00D43981" w:rsidRDefault="00D43981" w:rsidP="003F0152">
      <w:pPr>
        <w:jc w:val="both"/>
        <w:rPr>
          <w:b/>
        </w:rPr>
      </w:pPr>
    </w:p>
    <w:p w14:paraId="087CB07D" w14:textId="77777777" w:rsidR="00D43981" w:rsidRPr="00D43981" w:rsidRDefault="00D43981" w:rsidP="003F0152">
      <w:pPr>
        <w:jc w:val="both"/>
      </w:pPr>
      <w:r>
        <w:t xml:space="preserve">Neste caso a solução que evitará que isso aconteça vai levar 20h. Deverá ser feito uma pesquisa em registros do Windows para encontrar qual a modificação deverá ser feita para que a configuração do sistema para bloqueio em inatividade seja desativada, tal registro deverá ser adicionado no código no Cliente do UniCaffé. </w:t>
      </w:r>
    </w:p>
    <w:p w14:paraId="328B505A" w14:textId="77777777" w:rsidR="00F360DF" w:rsidRDefault="00F360DF" w:rsidP="003F0152">
      <w:pPr>
        <w:jc w:val="both"/>
      </w:pPr>
    </w:p>
    <w:p w14:paraId="2596553A" w14:textId="77777777" w:rsidR="00696049" w:rsidRDefault="00696049" w:rsidP="003F0152">
      <w:pPr>
        <w:pStyle w:val="PargrafodaLista"/>
        <w:numPr>
          <w:ilvl w:val="0"/>
          <w:numId w:val="17"/>
        </w:numPr>
        <w:jc w:val="both"/>
        <w:rPr>
          <w:b/>
        </w:rPr>
      </w:pPr>
      <w:r w:rsidRPr="00EC7262">
        <w:rPr>
          <w:b/>
        </w:rPr>
        <w:t>Bloqueio Indevido de Programas Necessários</w:t>
      </w:r>
    </w:p>
    <w:p w14:paraId="13506552" w14:textId="77777777" w:rsidR="00186EFD" w:rsidRPr="00186EFD" w:rsidRDefault="00186EFD" w:rsidP="003F0152">
      <w:pPr>
        <w:jc w:val="both"/>
        <w:rPr>
          <w:b/>
        </w:rPr>
      </w:pPr>
    </w:p>
    <w:p w14:paraId="0E4BA6B3" w14:textId="77777777" w:rsidR="00D43981" w:rsidRDefault="00186EFD" w:rsidP="003F0152">
      <w:pPr>
        <w:jc w:val="both"/>
      </w:pPr>
      <w:r>
        <w:t xml:space="preserve">A lista de programas que será permitida na máquina está discriminada em um arquivo de texto em cada cliente. Essa lista possui nome do executável e caminho da pasta do executável. Se algum programa importante for instalado </w:t>
      </w:r>
      <w:r w:rsidR="00FF1066">
        <w:t xml:space="preserve">e não estiver nessa lista ele não será executado. </w:t>
      </w:r>
    </w:p>
    <w:p w14:paraId="0746E571" w14:textId="77777777" w:rsidR="00186EFD" w:rsidRPr="00186EFD" w:rsidRDefault="00186EFD" w:rsidP="003F0152">
      <w:pPr>
        <w:jc w:val="both"/>
      </w:pPr>
    </w:p>
    <w:p w14:paraId="45DCCD4F" w14:textId="77777777" w:rsidR="00FF1066" w:rsidRDefault="00D43981" w:rsidP="003F0152">
      <w:pPr>
        <w:pStyle w:val="PargrafodaLista"/>
        <w:numPr>
          <w:ilvl w:val="0"/>
          <w:numId w:val="21"/>
        </w:numPr>
        <w:jc w:val="both"/>
        <w:rPr>
          <w:b/>
        </w:rPr>
      </w:pPr>
      <w:r>
        <w:rPr>
          <w:b/>
        </w:rPr>
        <w:t>Solução de Incidente</w:t>
      </w:r>
    </w:p>
    <w:p w14:paraId="42BD1E73" w14:textId="77777777" w:rsidR="00FF1066" w:rsidRDefault="00FF1066" w:rsidP="003F0152">
      <w:pPr>
        <w:jc w:val="both"/>
        <w:rPr>
          <w:b/>
        </w:rPr>
      </w:pPr>
    </w:p>
    <w:p w14:paraId="6C45F7F1" w14:textId="77777777" w:rsidR="0075043A" w:rsidRPr="0075043A" w:rsidRDefault="0075043A" w:rsidP="003F0152">
      <w:pPr>
        <w:jc w:val="both"/>
      </w:pPr>
      <w:r>
        <w:t xml:space="preserve">Adicionar na lista de programas liberados o nome do executável com o caminho para a pasta. Tal processo é um pouco dificultoso pois ainda não existe interface amigável para o usuário para isso. </w:t>
      </w:r>
    </w:p>
    <w:p w14:paraId="5345D468" w14:textId="77777777" w:rsidR="0075043A" w:rsidRPr="00FF1066" w:rsidRDefault="0075043A" w:rsidP="003F0152">
      <w:pPr>
        <w:jc w:val="both"/>
        <w:rPr>
          <w:b/>
        </w:rPr>
      </w:pPr>
    </w:p>
    <w:p w14:paraId="38F27D5D" w14:textId="77777777" w:rsidR="00FF1066" w:rsidRDefault="00FF1066" w:rsidP="003F0152">
      <w:pPr>
        <w:pStyle w:val="PargrafodaLista"/>
        <w:numPr>
          <w:ilvl w:val="0"/>
          <w:numId w:val="21"/>
        </w:numPr>
        <w:jc w:val="both"/>
        <w:rPr>
          <w:b/>
        </w:rPr>
      </w:pPr>
      <w:r>
        <w:rPr>
          <w:b/>
        </w:rPr>
        <w:t>Solução do problema</w:t>
      </w:r>
    </w:p>
    <w:p w14:paraId="49C01B9F" w14:textId="77777777" w:rsidR="00FF1066" w:rsidRDefault="00FF1066" w:rsidP="003F0152">
      <w:pPr>
        <w:jc w:val="both"/>
        <w:rPr>
          <w:b/>
        </w:rPr>
      </w:pPr>
    </w:p>
    <w:p w14:paraId="69F07D7F" w14:textId="77777777" w:rsidR="0075043A" w:rsidRPr="0075043A" w:rsidRDefault="0075043A" w:rsidP="003F0152">
      <w:pPr>
        <w:jc w:val="both"/>
      </w:pPr>
      <w:r w:rsidRPr="0075043A">
        <w:t>A implantação do mod</w:t>
      </w:r>
      <w:r>
        <w:t>ulo perfil poder</w:t>
      </w:r>
      <w:r w:rsidR="00D04311">
        <w:t xml:space="preserve">á ajudar nesse problema, além do perfil de aula, que poderá permitir que o usuário faça login na aula com tempo diferenciado, teremos perfis com bloqueios de programas diferenciados. Também podemos fazer um perfil que sirva para incrementar lista de programas liberados. A implementação do módulo perfil levará 16 horas. </w:t>
      </w:r>
    </w:p>
    <w:p w14:paraId="4A0B7011" w14:textId="77777777" w:rsidR="00F360DF" w:rsidRDefault="00F360DF" w:rsidP="003F0152">
      <w:pPr>
        <w:jc w:val="both"/>
      </w:pPr>
    </w:p>
    <w:p w14:paraId="33D70A7A" w14:textId="77777777" w:rsidR="0075043A" w:rsidRDefault="0075043A" w:rsidP="003F0152">
      <w:pPr>
        <w:jc w:val="both"/>
      </w:pPr>
    </w:p>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F71B1B" w:rsidRPr="00C52528" w14:paraId="7F9616D9" w14:textId="77777777" w:rsidTr="006200F6">
        <w:trPr>
          <w:trHeight w:val="377"/>
        </w:trPr>
        <w:tc>
          <w:tcPr>
            <w:tcW w:w="8675" w:type="dxa"/>
            <w:gridSpan w:val="3"/>
            <w:shd w:val="clear" w:color="auto" w:fill="000000" w:themeFill="text1"/>
            <w:vAlign w:val="center"/>
          </w:tcPr>
          <w:p w14:paraId="5BB9BD0A" w14:textId="77777777" w:rsidR="00F71B1B" w:rsidRPr="00C52528" w:rsidRDefault="00F71B1B" w:rsidP="003F0152">
            <w:pPr>
              <w:jc w:val="both"/>
              <w:rPr>
                <w:b/>
              </w:rPr>
            </w:pPr>
            <w:r>
              <w:rPr>
                <w:b/>
              </w:rPr>
              <w:t>Aceite da Entrega</w:t>
            </w:r>
          </w:p>
        </w:tc>
      </w:tr>
      <w:tr w:rsidR="00F71B1B" w:rsidRPr="00C52528" w14:paraId="3CDFC6DC" w14:textId="77777777" w:rsidTr="008F7F9C">
        <w:trPr>
          <w:trHeight w:val="377"/>
        </w:trPr>
        <w:tc>
          <w:tcPr>
            <w:tcW w:w="8675" w:type="dxa"/>
            <w:gridSpan w:val="3"/>
            <w:shd w:val="clear" w:color="auto" w:fill="auto"/>
            <w:vAlign w:val="center"/>
          </w:tcPr>
          <w:p w14:paraId="3BF78A74" w14:textId="77777777" w:rsidR="00F71B1B" w:rsidRDefault="00F71B1B" w:rsidP="003F0152">
            <w:pPr>
              <w:jc w:val="both"/>
            </w:pPr>
            <w:r w:rsidRPr="00B11B27">
              <w:t xml:space="preserve">Os </w:t>
            </w:r>
            <w:r>
              <w:t>participantes</w:t>
            </w:r>
            <w:r w:rsidRPr="00B11B27">
              <w:t xml:space="preserve"> abaixo atestam </w:t>
            </w:r>
            <w:r>
              <w:t>o cumprimento d</w:t>
            </w:r>
            <w:r w:rsidRPr="00B11B27">
              <w:t>os requisitos</w:t>
            </w:r>
            <w:r>
              <w:t xml:space="preserve"> e dos critérios de aceitação da entrega</w:t>
            </w:r>
            <w:r w:rsidRPr="00B11B27">
              <w:t>.</w:t>
            </w:r>
          </w:p>
          <w:p w14:paraId="2287554A" w14:textId="77777777" w:rsidR="00F71B1B" w:rsidRDefault="00F71B1B" w:rsidP="003F0152">
            <w:pPr>
              <w:jc w:val="both"/>
              <w:rPr>
                <w:b/>
              </w:rPr>
            </w:pPr>
          </w:p>
        </w:tc>
      </w:tr>
      <w:tr w:rsidR="00F71B1B" w:rsidRPr="00C52528" w14:paraId="0AF5F94F" w14:textId="77777777" w:rsidTr="006200F6">
        <w:trPr>
          <w:trHeight w:val="283"/>
        </w:trPr>
        <w:tc>
          <w:tcPr>
            <w:tcW w:w="2438" w:type="dxa"/>
            <w:shd w:val="clear" w:color="auto" w:fill="000000" w:themeFill="text1"/>
            <w:vAlign w:val="center"/>
          </w:tcPr>
          <w:p w14:paraId="6FDCAAA1" w14:textId="77777777" w:rsidR="00F71B1B" w:rsidRPr="00C52528" w:rsidRDefault="00F71B1B" w:rsidP="003F0152">
            <w:pPr>
              <w:jc w:val="both"/>
              <w:rPr>
                <w:b/>
              </w:rPr>
            </w:pPr>
            <w:r>
              <w:rPr>
                <w:b/>
              </w:rPr>
              <w:t>Participante</w:t>
            </w:r>
          </w:p>
        </w:tc>
        <w:tc>
          <w:tcPr>
            <w:tcW w:w="4678" w:type="dxa"/>
            <w:shd w:val="clear" w:color="auto" w:fill="000000" w:themeFill="text1"/>
            <w:vAlign w:val="center"/>
          </w:tcPr>
          <w:p w14:paraId="7F8AD1FA" w14:textId="77777777" w:rsidR="00F71B1B" w:rsidRPr="00C52528" w:rsidRDefault="00F71B1B" w:rsidP="003F0152">
            <w:pPr>
              <w:jc w:val="both"/>
              <w:rPr>
                <w:b/>
              </w:rPr>
            </w:pPr>
            <w:r>
              <w:rPr>
                <w:b/>
              </w:rPr>
              <w:t>Assinatura</w:t>
            </w:r>
          </w:p>
        </w:tc>
        <w:tc>
          <w:tcPr>
            <w:tcW w:w="1559" w:type="dxa"/>
            <w:shd w:val="clear" w:color="auto" w:fill="000000" w:themeFill="text1"/>
            <w:vAlign w:val="center"/>
          </w:tcPr>
          <w:p w14:paraId="0BA66ED1" w14:textId="77777777" w:rsidR="00F71B1B" w:rsidRPr="00C52528" w:rsidRDefault="00F71B1B" w:rsidP="003F0152">
            <w:pPr>
              <w:jc w:val="both"/>
              <w:rPr>
                <w:b/>
              </w:rPr>
            </w:pPr>
            <w:r>
              <w:rPr>
                <w:b/>
              </w:rPr>
              <w:t>Data</w:t>
            </w:r>
          </w:p>
        </w:tc>
      </w:tr>
      <w:tr w:rsidR="00F71B1B" w:rsidRPr="00C52528" w14:paraId="1A157075" w14:textId="77777777" w:rsidTr="008F7F9C">
        <w:trPr>
          <w:trHeight w:val="340"/>
        </w:trPr>
        <w:tc>
          <w:tcPr>
            <w:tcW w:w="2438" w:type="dxa"/>
            <w:vAlign w:val="center"/>
          </w:tcPr>
          <w:p w14:paraId="1969F3B7" w14:textId="77777777" w:rsidR="00F71B1B" w:rsidRPr="00CE3355" w:rsidRDefault="00F71B1B" w:rsidP="003F0152">
            <w:pPr>
              <w:pStyle w:val="Tabela"/>
              <w:jc w:val="both"/>
            </w:pPr>
            <w:r w:rsidRPr="00CE3355">
              <w:t>Patrocinador do Projeto</w:t>
            </w:r>
          </w:p>
        </w:tc>
        <w:tc>
          <w:tcPr>
            <w:tcW w:w="4678" w:type="dxa"/>
            <w:vAlign w:val="center"/>
          </w:tcPr>
          <w:p w14:paraId="10B766CF" w14:textId="77777777" w:rsidR="00F71B1B" w:rsidRPr="00C52528" w:rsidRDefault="00F71B1B" w:rsidP="003F0152">
            <w:pPr>
              <w:jc w:val="both"/>
            </w:pPr>
          </w:p>
        </w:tc>
        <w:tc>
          <w:tcPr>
            <w:tcW w:w="1559" w:type="dxa"/>
            <w:vAlign w:val="center"/>
          </w:tcPr>
          <w:p w14:paraId="66EFD6EF" w14:textId="77777777" w:rsidR="00F71B1B" w:rsidRPr="00C52528" w:rsidRDefault="00F71B1B" w:rsidP="003F0152">
            <w:pPr>
              <w:jc w:val="both"/>
            </w:pPr>
          </w:p>
        </w:tc>
      </w:tr>
      <w:tr w:rsidR="00F71B1B" w:rsidRPr="00C52528" w14:paraId="1482A5DE" w14:textId="77777777" w:rsidTr="008F7F9C">
        <w:trPr>
          <w:trHeight w:val="340"/>
        </w:trPr>
        <w:tc>
          <w:tcPr>
            <w:tcW w:w="2438" w:type="dxa"/>
            <w:vAlign w:val="center"/>
          </w:tcPr>
          <w:p w14:paraId="438805FB" w14:textId="77777777" w:rsidR="00F71B1B" w:rsidRPr="00CE3355" w:rsidRDefault="00F71B1B" w:rsidP="003F0152">
            <w:pPr>
              <w:pStyle w:val="Tabela"/>
              <w:jc w:val="both"/>
            </w:pPr>
            <w:r>
              <w:t>Gerente do Projeto</w:t>
            </w:r>
          </w:p>
        </w:tc>
        <w:tc>
          <w:tcPr>
            <w:tcW w:w="4678" w:type="dxa"/>
            <w:vAlign w:val="center"/>
          </w:tcPr>
          <w:p w14:paraId="545A40FA" w14:textId="77777777" w:rsidR="00F71B1B" w:rsidRPr="00C52528" w:rsidRDefault="00F71B1B" w:rsidP="003F0152">
            <w:pPr>
              <w:jc w:val="both"/>
            </w:pPr>
          </w:p>
        </w:tc>
        <w:tc>
          <w:tcPr>
            <w:tcW w:w="1559" w:type="dxa"/>
            <w:vAlign w:val="center"/>
          </w:tcPr>
          <w:p w14:paraId="257BAC03" w14:textId="77777777" w:rsidR="00F71B1B" w:rsidRPr="00C52528" w:rsidRDefault="00F71B1B" w:rsidP="003F0152">
            <w:pPr>
              <w:jc w:val="both"/>
            </w:pPr>
          </w:p>
        </w:tc>
      </w:tr>
    </w:tbl>
    <w:p w14:paraId="7321E0A8" w14:textId="77777777" w:rsidR="00F71B1B" w:rsidRDefault="00F71B1B" w:rsidP="003F0152">
      <w:pPr>
        <w:jc w:val="both"/>
      </w:pPr>
    </w:p>
    <w:p w14:paraId="75B470E8" w14:textId="77777777" w:rsidR="00AD463C" w:rsidRPr="003B6DC7" w:rsidRDefault="00AD463C" w:rsidP="003F0152">
      <w:pPr>
        <w:pStyle w:val="heading1wlines"/>
        <w:keepNext w:val="0"/>
        <w:tabs>
          <w:tab w:val="clear" w:pos="9274"/>
        </w:tabs>
        <w:spacing w:before="120" w:line="240" w:lineRule="atLeast"/>
        <w:jc w:val="both"/>
        <w:rPr>
          <w:rFonts w:asciiTheme="minorHAnsi" w:hAnsiTheme="minorHAnsi" w:cs="Arial"/>
          <w:i/>
          <w:sz w:val="18"/>
          <w:szCs w:val="18"/>
          <w:lang w:val="pt-BR"/>
        </w:rPr>
      </w:pPr>
    </w:p>
    <w:sectPr w:rsidR="00AD463C" w:rsidRPr="003B6DC7" w:rsidSect="009D1AB8">
      <w:headerReference w:type="default" r:id="rId8"/>
      <w:footerReference w:type="default" r:id="rId9"/>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8D10A" w14:textId="77777777" w:rsidR="00157F3D" w:rsidRDefault="00157F3D">
      <w:r>
        <w:separator/>
      </w:r>
    </w:p>
  </w:endnote>
  <w:endnote w:type="continuationSeparator" w:id="0">
    <w:p w14:paraId="7F03BFE3" w14:textId="77777777" w:rsidR="00157F3D" w:rsidRDefault="00157F3D">
      <w:r>
        <w:continuationSeparator/>
      </w:r>
    </w:p>
  </w:endnote>
  <w:endnote w:type="continuationNotice" w:id="1">
    <w:p w14:paraId="757ED497" w14:textId="77777777" w:rsidR="00157F3D" w:rsidRDefault="00157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Zurich XCn BT">
    <w:altName w:val="Franklin Gothic Medium Cond"/>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7D2F2" w14:textId="77777777" w:rsidR="00D33754" w:rsidRDefault="00A573D8" w:rsidP="00D33754">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C60F8C">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2"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79DA9" id="Line 102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FH0SiQeAgAAOAQAAA4AAAAAAAAAAAAAAAAALgIAAGRycy9lMm9Eb2MueG1sUEsBAi0A&#10;FAAGAAgAAAAhABiMui7bAAAAAwEAAA8AAAAAAAAAAAAAAAAAeAQAAGRycy9kb3ducmV2LnhtbFBL&#10;BQYAAAAABAAEAPMAAACABQAAAAA=&#10;" strokeweight=".5pt"/>
          </w:pict>
        </mc:Fallback>
      </mc:AlternateContent>
    </w:r>
    <w:r>
      <w:rPr>
        <w:rStyle w:val="Nmerodepgina"/>
        <w:rFonts w:ascii="Zurich XCn BT" w:hAnsi="Zurich XCn BT"/>
        <w:sz w:val="16"/>
      </w:rPr>
      <w:t>DISUP – Divisão de Suporte</w:t>
    </w:r>
    <w:r w:rsidR="00D33754">
      <w:rPr>
        <w:rStyle w:val="Nmerodepgina"/>
        <w:rFonts w:ascii="Zurich XCn BT" w:hAnsi="Zurich XCn BT"/>
        <w:sz w:val="16"/>
      </w:rPr>
      <w:tab/>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PAGE </w:instrText>
    </w:r>
    <w:r w:rsidR="00D33754">
      <w:rPr>
        <w:rStyle w:val="Nmerodepgina"/>
        <w:rFonts w:ascii="Zurich XCn BT" w:hAnsi="Zurich XCn BT"/>
        <w:sz w:val="18"/>
      </w:rPr>
      <w:fldChar w:fldCharType="separate"/>
    </w:r>
    <w:r w:rsidR="00EF7075">
      <w:rPr>
        <w:rStyle w:val="Nmerodepgina"/>
        <w:rFonts w:ascii="Zurich XCn BT" w:hAnsi="Zurich XCn BT"/>
        <w:noProof/>
        <w:sz w:val="18"/>
      </w:rPr>
      <w:t>2</w:t>
    </w:r>
    <w:r w:rsidR="00D33754">
      <w:rPr>
        <w:rStyle w:val="Nmerodepgina"/>
        <w:rFonts w:ascii="Zurich XCn BT" w:hAnsi="Zurich XCn BT"/>
        <w:sz w:val="18"/>
      </w:rPr>
      <w:fldChar w:fldCharType="end"/>
    </w:r>
    <w:r w:rsidR="00D33754">
      <w:rPr>
        <w:rStyle w:val="Nmerodepgina"/>
        <w:rFonts w:ascii="Zurich XCn BT" w:hAnsi="Zurich XCn BT"/>
        <w:sz w:val="18"/>
      </w:rPr>
      <w:t>/</w:t>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NUMPAGES </w:instrText>
    </w:r>
    <w:r w:rsidR="00D33754">
      <w:rPr>
        <w:rStyle w:val="Nmerodepgina"/>
        <w:rFonts w:ascii="Zurich XCn BT" w:hAnsi="Zurich XCn BT"/>
        <w:sz w:val="18"/>
      </w:rPr>
      <w:fldChar w:fldCharType="separate"/>
    </w:r>
    <w:r w:rsidR="00EF7075">
      <w:rPr>
        <w:rStyle w:val="Nmerodepgina"/>
        <w:rFonts w:ascii="Zurich XCn BT" w:hAnsi="Zurich XCn BT"/>
        <w:noProof/>
        <w:sz w:val="18"/>
      </w:rPr>
      <w:t>3</w:t>
    </w:r>
    <w:r w:rsidR="00D33754">
      <w:rPr>
        <w:rStyle w:val="Nmerodepgina"/>
        <w:rFonts w:ascii="Zurich XCn BT" w:hAnsi="Zurich XCn BT"/>
        <w:sz w:val="18"/>
      </w:rPr>
      <w:fldChar w:fldCharType="end"/>
    </w:r>
  </w:p>
  <w:p w14:paraId="4FF43F37" w14:textId="77777777" w:rsidR="005F5FB2" w:rsidRPr="00D33754" w:rsidRDefault="00A573D8" w:rsidP="00A573D8">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9A9E4" w14:textId="77777777" w:rsidR="00157F3D" w:rsidRDefault="00157F3D">
      <w:r>
        <w:separator/>
      </w:r>
    </w:p>
  </w:footnote>
  <w:footnote w:type="continuationSeparator" w:id="0">
    <w:p w14:paraId="6416A861" w14:textId="77777777" w:rsidR="00157F3D" w:rsidRDefault="00157F3D">
      <w:r>
        <w:continuationSeparator/>
      </w:r>
    </w:p>
  </w:footnote>
  <w:footnote w:type="continuationNotice" w:id="1">
    <w:p w14:paraId="2FF6485D" w14:textId="77777777" w:rsidR="00157F3D" w:rsidRDefault="00157F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796E" w14:textId="77777777" w:rsidR="00A573D8" w:rsidRPr="00A343E6" w:rsidRDefault="00A573D8" w:rsidP="00A573D8">
    <w:pPr>
      <w:pStyle w:val="Cabealho"/>
      <w:tabs>
        <w:tab w:val="center" w:pos="4819"/>
        <w:tab w:val="left" w:pos="6075"/>
      </w:tabs>
      <w:rPr>
        <w:rFonts w:ascii="Zurich XCn BT" w:hAnsi="Zurich XCn BT" w:cs="Arial"/>
        <w:sz w:val="20"/>
        <w:szCs w:val="20"/>
      </w:rPr>
    </w:pPr>
    <w:r>
      <w:rPr>
        <w:rFonts w:ascii="Zurich XCn BT" w:hAnsi="Zurich XCn BT" w:cs="Arial"/>
        <w:sz w:val="20"/>
        <w:szCs w:val="20"/>
      </w:rPr>
      <w:tab/>
    </w:r>
    <w:r>
      <w:rPr>
        <w:rFonts w:ascii="Zurich XCn BT" w:hAnsi="Zurich XCn BT" w:cs="Arial"/>
        <w:sz w:val="20"/>
        <w:szCs w:val="20"/>
      </w:rPr>
      <w:tab/>
    </w:r>
    <w:r>
      <w:rPr>
        <w:noProof/>
      </w:rPr>
      <w:drawing>
        <wp:anchor distT="0" distB="0" distL="114300" distR="114300" simplePos="0" relativeHeight="251660800"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4" name="Imagem 4"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3" name="Imagem 3"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r>
      <w:rPr>
        <w:rFonts w:ascii="Zurich XCn BT" w:hAnsi="Zurich XCn BT" w:cs="Arial"/>
        <w:sz w:val="20"/>
        <w:szCs w:val="20"/>
      </w:rPr>
      <w:tab/>
    </w:r>
  </w:p>
  <w:p w14:paraId="44AB4242" w14:textId="77777777" w:rsidR="00A573D8" w:rsidRDefault="00A573D8" w:rsidP="00A573D8">
    <w:pPr>
      <w:pStyle w:val="Cabealho"/>
    </w:pPr>
  </w:p>
  <w:p w14:paraId="7919BAE2" w14:textId="77777777" w:rsidR="00A573D8" w:rsidRDefault="00A573D8" w:rsidP="00A573D8">
    <w:pPr>
      <w:pStyle w:val="Cabealho"/>
    </w:pPr>
  </w:p>
  <w:p w14:paraId="6B23794B" w14:textId="77777777" w:rsidR="005F5FB2" w:rsidRDefault="005F5FB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E96893"/>
    <w:multiLevelType w:val="multilevel"/>
    <w:tmpl w:val="E222DF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33462C"/>
    <w:multiLevelType w:val="hybridMultilevel"/>
    <w:tmpl w:val="D1D468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4B079A"/>
    <w:multiLevelType w:val="hybridMultilevel"/>
    <w:tmpl w:val="0A8847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EA0635"/>
    <w:multiLevelType w:val="hybridMultilevel"/>
    <w:tmpl w:val="0ED8D8A6"/>
    <w:lvl w:ilvl="0" w:tplc="6B90EFEE">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F270F6"/>
    <w:multiLevelType w:val="hybridMultilevel"/>
    <w:tmpl w:val="D1FE7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E9E7B60"/>
    <w:multiLevelType w:val="hybridMultilevel"/>
    <w:tmpl w:val="B45CCD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35C66DB"/>
    <w:multiLevelType w:val="hybridMultilevel"/>
    <w:tmpl w:val="0AE431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993FA4"/>
    <w:multiLevelType w:val="multilevel"/>
    <w:tmpl w:val="B15204CA"/>
    <w:lvl w:ilvl="0">
      <w:start w:val="1"/>
      <w:numFmt w:val="upperRoman"/>
      <w:lvlText w:val="%1 - "/>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D75784"/>
    <w:multiLevelType w:val="multilevel"/>
    <w:tmpl w:val="6EFC4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B0E2A5A"/>
    <w:multiLevelType w:val="hybridMultilevel"/>
    <w:tmpl w:val="9E6072C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3" w15:restartNumberingAfterBreak="0">
    <w:nsid w:val="65180827"/>
    <w:multiLevelType w:val="hybridMultilevel"/>
    <w:tmpl w:val="9BE4E3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4"/>
  </w:num>
  <w:num w:numId="4">
    <w:abstractNumId w:val="0"/>
  </w:num>
  <w:num w:numId="5">
    <w:abstractNumId w:val="0"/>
  </w:num>
  <w:num w:numId="6">
    <w:abstractNumId w:val="0"/>
  </w:num>
  <w:num w:numId="7">
    <w:abstractNumId w:val="0"/>
  </w:num>
  <w:num w:numId="8">
    <w:abstractNumId w:val="10"/>
  </w:num>
  <w:num w:numId="9">
    <w:abstractNumId w:val="0"/>
    <w:lvlOverride w:ilvl="0">
      <w:startOverride w:val="1"/>
    </w:lvlOverride>
  </w:num>
  <w:num w:numId="10">
    <w:abstractNumId w:val="1"/>
  </w:num>
  <w:num w:numId="11">
    <w:abstractNumId w:val="0"/>
    <w:lvlOverride w:ilvl="0">
      <w:startOverride w:val="1"/>
    </w:lvlOverride>
  </w:num>
  <w:num w:numId="12">
    <w:abstractNumId w:val="0"/>
  </w:num>
  <w:num w:numId="13">
    <w:abstractNumId w:val="0"/>
  </w:num>
  <w:num w:numId="14">
    <w:abstractNumId w:val="9"/>
  </w:num>
  <w:num w:numId="15">
    <w:abstractNumId w:val="14"/>
  </w:num>
  <w:num w:numId="16">
    <w:abstractNumId w:val="5"/>
  </w:num>
  <w:num w:numId="17">
    <w:abstractNumId w:val="13"/>
  </w:num>
  <w:num w:numId="18">
    <w:abstractNumId w:val="7"/>
  </w:num>
  <w:num w:numId="19">
    <w:abstractNumId w:val="11"/>
  </w:num>
  <w:num w:numId="20">
    <w:abstractNumId w:val="8"/>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8C"/>
    <w:rsid w:val="000B02F5"/>
    <w:rsid w:val="000C5939"/>
    <w:rsid w:val="00127983"/>
    <w:rsid w:val="00140804"/>
    <w:rsid w:val="00157F3D"/>
    <w:rsid w:val="00186EFD"/>
    <w:rsid w:val="001D412C"/>
    <w:rsid w:val="003122C0"/>
    <w:rsid w:val="00367868"/>
    <w:rsid w:val="0037131B"/>
    <w:rsid w:val="003B6DC7"/>
    <w:rsid w:val="003F0152"/>
    <w:rsid w:val="00463823"/>
    <w:rsid w:val="004902AF"/>
    <w:rsid w:val="0055639C"/>
    <w:rsid w:val="005A4ED2"/>
    <w:rsid w:val="005B7063"/>
    <w:rsid w:val="005F5FB2"/>
    <w:rsid w:val="006200F6"/>
    <w:rsid w:val="00623472"/>
    <w:rsid w:val="00643FF1"/>
    <w:rsid w:val="00645C6E"/>
    <w:rsid w:val="00696049"/>
    <w:rsid w:val="006A6CF4"/>
    <w:rsid w:val="006E5AEC"/>
    <w:rsid w:val="0075043A"/>
    <w:rsid w:val="00783BDE"/>
    <w:rsid w:val="0078571C"/>
    <w:rsid w:val="007D06E1"/>
    <w:rsid w:val="007D6381"/>
    <w:rsid w:val="007E2DFE"/>
    <w:rsid w:val="007E5103"/>
    <w:rsid w:val="00803C90"/>
    <w:rsid w:val="00842D3E"/>
    <w:rsid w:val="00854245"/>
    <w:rsid w:val="00857550"/>
    <w:rsid w:val="008A703F"/>
    <w:rsid w:val="008B2769"/>
    <w:rsid w:val="008C3995"/>
    <w:rsid w:val="008F07CD"/>
    <w:rsid w:val="00964305"/>
    <w:rsid w:val="009733AC"/>
    <w:rsid w:val="0098197E"/>
    <w:rsid w:val="009D1AB8"/>
    <w:rsid w:val="009F164F"/>
    <w:rsid w:val="00A10698"/>
    <w:rsid w:val="00A40B0F"/>
    <w:rsid w:val="00A573D8"/>
    <w:rsid w:val="00A60704"/>
    <w:rsid w:val="00A86B20"/>
    <w:rsid w:val="00AA1C8D"/>
    <w:rsid w:val="00AC44A7"/>
    <w:rsid w:val="00AD463C"/>
    <w:rsid w:val="00B003DA"/>
    <w:rsid w:val="00B00D24"/>
    <w:rsid w:val="00B17BBE"/>
    <w:rsid w:val="00B42785"/>
    <w:rsid w:val="00B4452C"/>
    <w:rsid w:val="00B452A6"/>
    <w:rsid w:val="00B928A7"/>
    <w:rsid w:val="00B97FCC"/>
    <w:rsid w:val="00BE3BAE"/>
    <w:rsid w:val="00BF07B7"/>
    <w:rsid w:val="00C45563"/>
    <w:rsid w:val="00C60F8C"/>
    <w:rsid w:val="00C62C06"/>
    <w:rsid w:val="00C94AAA"/>
    <w:rsid w:val="00CC2A10"/>
    <w:rsid w:val="00D0339B"/>
    <w:rsid w:val="00D04311"/>
    <w:rsid w:val="00D33754"/>
    <w:rsid w:val="00D43981"/>
    <w:rsid w:val="00D615C1"/>
    <w:rsid w:val="00EB359E"/>
    <w:rsid w:val="00EC131E"/>
    <w:rsid w:val="00EC7262"/>
    <w:rsid w:val="00EE5E1A"/>
    <w:rsid w:val="00EF7075"/>
    <w:rsid w:val="00F02AB5"/>
    <w:rsid w:val="00F22083"/>
    <w:rsid w:val="00F360DF"/>
    <w:rsid w:val="00F4188F"/>
    <w:rsid w:val="00F431A8"/>
    <w:rsid w:val="00F62E5F"/>
    <w:rsid w:val="00F71B1B"/>
    <w:rsid w:val="00FD7815"/>
    <w:rsid w:val="00FF1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204F40-E671-436A-8A5E-55AB626C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AE"/>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7E5103"/>
    <w:pPr>
      <w:keepNext/>
      <w:numPr>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4902AF"/>
    <w:pPr>
      <w:keepNext/>
      <w:numPr>
        <w:numId w:val="4"/>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basedOn w:val="Fontepargpadro"/>
    <w:uiPriority w:val="99"/>
    <w:rPr>
      <w:color w:val="0000FF"/>
      <w:u w:val="single"/>
    </w:rPr>
  </w:style>
  <w:style w:type="table" w:styleId="Tabelacomgrade">
    <w:name w:val="Table Grid"/>
    <w:basedOn w:val="Tabelanormal"/>
    <w:rsid w:val="006A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lines">
    <w:name w:val="heading 1 w/ lines"/>
    <w:basedOn w:val="Ttulo1"/>
    <w:rsid w:val="00FD7815"/>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customStyle="1" w:styleId="CharCharCharCharCharCharCharCharCharChar">
    <w:name w:val="Char Char Char Char Char Char Char Char Char Char"/>
    <w:basedOn w:val="Normal"/>
    <w:rsid w:val="00D33754"/>
    <w:pPr>
      <w:spacing w:after="160" w:line="240" w:lineRule="exact"/>
    </w:pPr>
    <w:rPr>
      <w:rFonts w:ascii="Verdana" w:hAnsi="Verdana"/>
      <w:sz w:val="20"/>
      <w:szCs w:val="20"/>
      <w:lang w:val="en-US" w:eastAsia="en-US"/>
    </w:rPr>
  </w:style>
  <w:style w:type="paragraph" w:styleId="NormalWeb">
    <w:name w:val="Normal (Web)"/>
    <w:basedOn w:val="Normal"/>
    <w:uiPriority w:val="99"/>
    <w:unhideWhenUsed/>
    <w:rsid w:val="00127983"/>
    <w:pPr>
      <w:spacing w:before="100" w:beforeAutospacing="1" w:after="142" w:line="288" w:lineRule="auto"/>
    </w:pPr>
  </w:style>
  <w:style w:type="paragraph" w:styleId="CabealhodoSumrio">
    <w:name w:val="TOC Heading"/>
    <w:basedOn w:val="Ttulo1"/>
    <w:next w:val="Normal"/>
    <w:uiPriority w:val="39"/>
    <w:unhideWhenUsed/>
    <w:qFormat/>
    <w:rsid w:val="00EE5E1A"/>
    <w:pPr>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Sumrio2">
    <w:name w:val="toc 2"/>
    <w:basedOn w:val="Normal"/>
    <w:next w:val="Normal"/>
    <w:autoRedefine/>
    <w:uiPriority w:val="39"/>
    <w:rsid w:val="00EE5E1A"/>
    <w:pPr>
      <w:tabs>
        <w:tab w:val="left" w:pos="709"/>
        <w:tab w:val="right" w:leader="dot" w:pos="9629"/>
      </w:tabs>
      <w:spacing w:after="100"/>
      <w:ind w:left="240"/>
    </w:pPr>
  </w:style>
  <w:style w:type="paragraph" w:styleId="Sumrio3">
    <w:name w:val="toc 3"/>
    <w:basedOn w:val="Normal"/>
    <w:next w:val="Normal"/>
    <w:autoRedefine/>
    <w:uiPriority w:val="39"/>
    <w:rsid w:val="00EE5E1A"/>
    <w:pPr>
      <w:tabs>
        <w:tab w:val="left" w:pos="709"/>
        <w:tab w:val="right" w:leader="dot" w:pos="9629"/>
      </w:tabs>
      <w:spacing w:after="100"/>
      <w:ind w:left="284" w:firstLine="196"/>
    </w:pPr>
  </w:style>
  <w:style w:type="character" w:customStyle="1" w:styleId="CabealhoChar">
    <w:name w:val="Cabeçalho Char"/>
    <w:basedOn w:val="Fontepargpadro"/>
    <w:link w:val="Cabealho"/>
    <w:rsid w:val="00F71B1B"/>
    <w:rPr>
      <w:sz w:val="24"/>
      <w:szCs w:val="24"/>
    </w:rPr>
  </w:style>
  <w:style w:type="paragraph" w:customStyle="1" w:styleId="Descrio">
    <w:name w:val="Descrição"/>
    <w:basedOn w:val="Cabealho"/>
    <w:rsid w:val="00F71B1B"/>
    <w:pPr>
      <w:tabs>
        <w:tab w:val="clear" w:pos="4419"/>
        <w:tab w:val="clear" w:pos="8838"/>
        <w:tab w:val="center" w:pos="4320"/>
        <w:tab w:val="right" w:pos="8640"/>
      </w:tabs>
    </w:pPr>
    <w:rPr>
      <w:rFonts w:ascii="Calibri" w:eastAsia="Times" w:hAnsi="Calibri"/>
      <w:sz w:val="16"/>
      <w:szCs w:val="20"/>
      <w:lang w:val="en-US"/>
    </w:rPr>
  </w:style>
  <w:style w:type="paragraph" w:customStyle="1" w:styleId="Tabela">
    <w:name w:val="Tabela"/>
    <w:basedOn w:val="Normal"/>
    <w:rsid w:val="00F71B1B"/>
    <w:rPr>
      <w:rFonts w:ascii="Calibri" w:eastAsia="Times" w:hAnsi="Calibri"/>
      <w:sz w:val="22"/>
      <w:szCs w:val="16"/>
    </w:rPr>
  </w:style>
  <w:style w:type="paragraph" w:customStyle="1" w:styleId="Comments">
    <w:name w:val="Comments"/>
    <w:basedOn w:val="Descrio"/>
    <w:link w:val="CommentsChar"/>
    <w:autoRedefine/>
    <w:qFormat/>
    <w:rsid w:val="00F71B1B"/>
    <w:rPr>
      <w:rFonts w:asciiTheme="minorHAnsi" w:hAnsiTheme="minorHAnsi"/>
      <w:lang w:val="pt-BR"/>
    </w:rPr>
  </w:style>
  <w:style w:type="character" w:customStyle="1" w:styleId="CommentsChar">
    <w:name w:val="Comments Char"/>
    <w:basedOn w:val="Fontepargpadro"/>
    <w:link w:val="Comments"/>
    <w:rsid w:val="00F71B1B"/>
    <w:rPr>
      <w:rFonts w:asciiTheme="minorHAnsi" w:eastAsia="Times" w:hAnsiTheme="minorHAnsi"/>
      <w:sz w:val="16"/>
    </w:rPr>
  </w:style>
  <w:style w:type="paragraph" w:styleId="PargrafodaLista">
    <w:name w:val="List Paragraph"/>
    <w:basedOn w:val="Normal"/>
    <w:uiPriority w:val="34"/>
    <w:qFormat/>
    <w:rsid w:val="00696049"/>
    <w:pPr>
      <w:ind w:left="720"/>
      <w:contextualSpacing/>
    </w:pPr>
  </w:style>
  <w:style w:type="paragraph" w:styleId="Reviso">
    <w:name w:val="Revision"/>
    <w:hidden/>
    <w:uiPriority w:val="99"/>
    <w:semiHidden/>
    <w:rsid w:val="00EF7075"/>
    <w:rPr>
      <w:sz w:val="24"/>
      <w:szCs w:val="24"/>
    </w:rPr>
  </w:style>
  <w:style w:type="paragraph" w:styleId="Textodebalo">
    <w:name w:val="Balloon Text"/>
    <w:basedOn w:val="Normal"/>
    <w:link w:val="TextodebaloChar"/>
    <w:rsid w:val="00EF7075"/>
    <w:rPr>
      <w:rFonts w:ascii="Segoe UI" w:hAnsi="Segoe UI" w:cs="Segoe UI"/>
      <w:sz w:val="18"/>
      <w:szCs w:val="18"/>
    </w:rPr>
  </w:style>
  <w:style w:type="character" w:customStyle="1" w:styleId="TextodebaloChar">
    <w:name w:val="Texto de balão Char"/>
    <w:basedOn w:val="Fontepargpadro"/>
    <w:link w:val="Textodebalo"/>
    <w:rsid w:val="00EF70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3720">
      <w:bodyDiv w:val="1"/>
      <w:marLeft w:val="0"/>
      <w:marRight w:val="0"/>
      <w:marTop w:val="0"/>
      <w:marBottom w:val="0"/>
      <w:divBdr>
        <w:top w:val="none" w:sz="0" w:space="0" w:color="auto"/>
        <w:left w:val="none" w:sz="0" w:space="0" w:color="auto"/>
        <w:bottom w:val="none" w:sz="0" w:space="0" w:color="auto"/>
        <w:right w:val="none" w:sz="0" w:space="0" w:color="auto"/>
      </w:divBdr>
    </w:div>
    <w:div w:id="95561915">
      <w:bodyDiv w:val="1"/>
      <w:marLeft w:val="0"/>
      <w:marRight w:val="0"/>
      <w:marTop w:val="0"/>
      <w:marBottom w:val="0"/>
      <w:divBdr>
        <w:top w:val="none" w:sz="0" w:space="0" w:color="auto"/>
        <w:left w:val="none" w:sz="0" w:space="0" w:color="auto"/>
        <w:bottom w:val="none" w:sz="0" w:space="0" w:color="auto"/>
        <w:right w:val="none" w:sz="0" w:space="0" w:color="auto"/>
      </w:divBdr>
    </w:div>
    <w:div w:id="114832105">
      <w:bodyDiv w:val="1"/>
      <w:marLeft w:val="0"/>
      <w:marRight w:val="0"/>
      <w:marTop w:val="0"/>
      <w:marBottom w:val="0"/>
      <w:divBdr>
        <w:top w:val="none" w:sz="0" w:space="0" w:color="auto"/>
        <w:left w:val="none" w:sz="0" w:space="0" w:color="auto"/>
        <w:bottom w:val="none" w:sz="0" w:space="0" w:color="auto"/>
        <w:right w:val="none" w:sz="0" w:space="0" w:color="auto"/>
      </w:divBdr>
    </w:div>
    <w:div w:id="395979713">
      <w:bodyDiv w:val="1"/>
      <w:marLeft w:val="0"/>
      <w:marRight w:val="0"/>
      <w:marTop w:val="0"/>
      <w:marBottom w:val="0"/>
      <w:divBdr>
        <w:top w:val="none" w:sz="0" w:space="0" w:color="auto"/>
        <w:left w:val="none" w:sz="0" w:space="0" w:color="auto"/>
        <w:bottom w:val="none" w:sz="0" w:space="0" w:color="auto"/>
        <w:right w:val="none" w:sz="0" w:space="0" w:color="auto"/>
      </w:divBdr>
    </w:div>
    <w:div w:id="574163706">
      <w:bodyDiv w:val="1"/>
      <w:marLeft w:val="0"/>
      <w:marRight w:val="0"/>
      <w:marTop w:val="0"/>
      <w:marBottom w:val="0"/>
      <w:divBdr>
        <w:top w:val="none" w:sz="0" w:space="0" w:color="auto"/>
        <w:left w:val="none" w:sz="0" w:space="0" w:color="auto"/>
        <w:bottom w:val="none" w:sz="0" w:space="0" w:color="auto"/>
        <w:right w:val="none" w:sz="0" w:space="0" w:color="auto"/>
      </w:divBdr>
    </w:div>
    <w:div w:id="789472957">
      <w:bodyDiv w:val="1"/>
      <w:marLeft w:val="0"/>
      <w:marRight w:val="0"/>
      <w:marTop w:val="0"/>
      <w:marBottom w:val="0"/>
      <w:divBdr>
        <w:top w:val="none" w:sz="0" w:space="0" w:color="auto"/>
        <w:left w:val="none" w:sz="0" w:space="0" w:color="auto"/>
        <w:bottom w:val="none" w:sz="0" w:space="0" w:color="auto"/>
        <w:right w:val="none" w:sz="0" w:space="0" w:color="auto"/>
      </w:divBdr>
    </w:div>
    <w:div w:id="867332947">
      <w:bodyDiv w:val="1"/>
      <w:marLeft w:val="0"/>
      <w:marRight w:val="0"/>
      <w:marTop w:val="0"/>
      <w:marBottom w:val="0"/>
      <w:divBdr>
        <w:top w:val="none" w:sz="0" w:space="0" w:color="auto"/>
        <w:left w:val="none" w:sz="0" w:space="0" w:color="auto"/>
        <w:bottom w:val="none" w:sz="0" w:space="0" w:color="auto"/>
        <w:right w:val="none" w:sz="0" w:space="0" w:color="auto"/>
      </w:divBdr>
    </w:div>
    <w:div w:id="1021472746">
      <w:bodyDiv w:val="1"/>
      <w:marLeft w:val="0"/>
      <w:marRight w:val="0"/>
      <w:marTop w:val="0"/>
      <w:marBottom w:val="0"/>
      <w:divBdr>
        <w:top w:val="none" w:sz="0" w:space="0" w:color="auto"/>
        <w:left w:val="none" w:sz="0" w:space="0" w:color="auto"/>
        <w:bottom w:val="none" w:sz="0" w:space="0" w:color="auto"/>
        <w:right w:val="none" w:sz="0" w:space="0" w:color="auto"/>
      </w:divBdr>
    </w:div>
    <w:div w:id="1254167223">
      <w:bodyDiv w:val="1"/>
      <w:marLeft w:val="0"/>
      <w:marRight w:val="0"/>
      <w:marTop w:val="0"/>
      <w:marBottom w:val="0"/>
      <w:divBdr>
        <w:top w:val="none" w:sz="0" w:space="0" w:color="auto"/>
        <w:left w:val="none" w:sz="0" w:space="0" w:color="auto"/>
        <w:bottom w:val="none" w:sz="0" w:space="0" w:color="auto"/>
        <w:right w:val="none" w:sz="0" w:space="0" w:color="auto"/>
      </w:divBdr>
    </w:div>
    <w:div w:id="1513952359">
      <w:bodyDiv w:val="1"/>
      <w:marLeft w:val="0"/>
      <w:marRight w:val="0"/>
      <w:marTop w:val="0"/>
      <w:marBottom w:val="0"/>
      <w:divBdr>
        <w:top w:val="none" w:sz="0" w:space="0" w:color="auto"/>
        <w:left w:val="none" w:sz="0" w:space="0" w:color="auto"/>
        <w:bottom w:val="none" w:sz="0" w:space="0" w:color="auto"/>
        <w:right w:val="none" w:sz="0" w:space="0" w:color="auto"/>
      </w:divBdr>
    </w:div>
    <w:div w:id="1773938629">
      <w:bodyDiv w:val="1"/>
      <w:marLeft w:val="0"/>
      <w:marRight w:val="0"/>
      <w:marTop w:val="0"/>
      <w:marBottom w:val="0"/>
      <w:divBdr>
        <w:top w:val="none" w:sz="0" w:space="0" w:color="auto"/>
        <w:left w:val="none" w:sz="0" w:space="0" w:color="auto"/>
        <w:bottom w:val="none" w:sz="0" w:space="0" w:color="auto"/>
        <w:right w:val="none" w:sz="0" w:space="0" w:color="auto"/>
      </w:divBdr>
    </w:div>
    <w:div w:id="1911229410">
      <w:bodyDiv w:val="1"/>
      <w:marLeft w:val="0"/>
      <w:marRight w:val="0"/>
      <w:marTop w:val="0"/>
      <w:marBottom w:val="0"/>
      <w:divBdr>
        <w:top w:val="none" w:sz="0" w:space="0" w:color="auto"/>
        <w:left w:val="none" w:sz="0" w:space="0" w:color="auto"/>
        <w:bottom w:val="none" w:sz="0" w:space="0" w:color="auto"/>
        <w:right w:val="none" w:sz="0" w:space="0" w:color="auto"/>
      </w:divBdr>
    </w:div>
    <w:div w:id="1976644932">
      <w:bodyDiv w:val="1"/>
      <w:marLeft w:val="0"/>
      <w:marRight w:val="0"/>
      <w:marTop w:val="0"/>
      <w:marBottom w:val="0"/>
      <w:divBdr>
        <w:top w:val="none" w:sz="0" w:space="0" w:color="auto"/>
        <w:left w:val="none" w:sz="0" w:space="0" w:color="auto"/>
        <w:bottom w:val="none" w:sz="0" w:space="0" w:color="auto"/>
        <w:right w:val="none" w:sz="0" w:space="0" w:color="auto"/>
      </w:divBdr>
    </w:div>
    <w:div w:id="20176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roject%20Charter.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96EA5-2B15-4260-9BCF-D5447D01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Charter</Template>
  <TotalTime>205</TotalTime>
  <Pages>1</Pages>
  <Words>893</Words>
  <Characters>4827</Characters>
  <Application>Microsoft Office Word</Application>
  <DocSecurity>0</DocSecurity>
  <Lines>40</Lines>
  <Paragraphs>11</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PROJECT CHARTER</vt:lpstr>
      <vt:lpstr>PROJECT CHARTER</vt:lpstr>
      <vt:lpstr>    Título do projeto</vt:lpstr>
      <vt:lpstr>    Resumo das condições do projeto</vt:lpstr>
      <vt:lpstr>    Nome do gerente do projeto, suas responsabilidades e sua autoridade</vt:lpstr>
      <vt:lpstr>    Necessidades básicas do trabalho a ser realizado</vt:lpstr>
      <vt:lpstr>    Descrição do projeto</vt:lpstr>
      <vt:lpstr>        Produto do projeto</vt:lpstr>
      <vt:lpstr>        Cronograma básico do projeto</vt:lpstr>
      <vt:lpstr>        Estimativas iniciais de custo </vt:lpstr>
      <vt:lpstr>    Administração</vt:lpstr>
      <vt:lpstr>        Necessidade inicial de recursos</vt:lpstr>
      <vt:lpstr>        Necessidade de suporte pela organização</vt:lpstr>
      <vt:lpstr>        Controle e gerenciamento das informações do projeto</vt:lpstr>
    </vt:vector>
  </TitlesOfParts>
  <Company>www.ricardovargas.com.br</Company>
  <LinksUpToDate>false</LinksUpToDate>
  <CharactersWithSpaces>5709</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Erivando Ramos</dc:creator>
  <cp:keywords/>
  <dc:description/>
  <cp:lastModifiedBy>dtiusr</cp:lastModifiedBy>
  <cp:revision>1</cp:revision>
  <cp:lastPrinted>2016-01-21T16:44:00Z</cp:lastPrinted>
  <dcterms:created xsi:type="dcterms:W3CDTF">2016-01-26T12:33:00Z</dcterms:created>
  <dcterms:modified xsi:type="dcterms:W3CDTF">2016-02-04T13:53:00Z</dcterms:modified>
</cp:coreProperties>
</file>