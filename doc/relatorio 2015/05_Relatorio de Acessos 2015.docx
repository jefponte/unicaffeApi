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28B6" w14:textId="77777777" w:rsidR="00CC72D1" w:rsidRDefault="00C00D87" w:rsidP="00C00D87">
      <w:pPr>
        <w:pStyle w:val="Ttulo"/>
        <w:jc w:val="center"/>
        <w:rPr>
          <w:del w:id="0" w:author="Comparison" w:date="2016-02-04T10:59:00Z"/>
        </w:rPr>
      </w:pPr>
      <w:del w:id="1" w:author="Comparison" w:date="2016-02-04T10:59:00Z">
        <w:r>
          <w:delText>Relatório de acessos do UniCaffé para período 31/08/2015 até 31/12/2015</w:delText>
        </w:r>
      </w:del>
    </w:p>
    <w:p w14:paraId="0C52875E" w14:textId="77777777" w:rsidR="00C00D87" w:rsidRDefault="00C00D87">
      <w:pPr>
        <w:rPr>
          <w:del w:id="2" w:author="Comparison" w:date="2016-02-04T10:59:00Z"/>
        </w:rPr>
      </w:pPr>
    </w:p>
    <w:p w14:paraId="551FCBEE" w14:textId="77777777" w:rsidR="00CC72D1" w:rsidRDefault="00CC72D1">
      <w:pPr>
        <w:rPr>
          <w:del w:id="3" w:author="Comparison" w:date="2016-02-04T10:59:00Z"/>
        </w:rPr>
      </w:pPr>
    </w:p>
    <w:p w14:paraId="3FDF5ECD" w14:textId="77777777" w:rsidR="000714AD" w:rsidRDefault="000714AD">
      <w:pPr>
        <w:rPr>
          <w:del w:id="4" w:author="Comparison" w:date="2016-02-04T10:59:00Z"/>
        </w:rPr>
      </w:pPr>
    </w:p>
    <w:p w14:paraId="7744A32E" w14:textId="77777777" w:rsidR="000714AD" w:rsidRDefault="000714AD">
      <w:pPr>
        <w:rPr>
          <w:del w:id="5" w:author="Comparison" w:date="2016-02-04T10:59:00Z"/>
        </w:rPr>
      </w:pPr>
    </w:p>
    <w:p w14:paraId="1F350B35" w14:textId="77777777" w:rsidR="000714AD" w:rsidRDefault="000714AD">
      <w:pPr>
        <w:rPr>
          <w:del w:id="6" w:author="Comparison" w:date="2016-02-04T10:59:00Z"/>
        </w:rPr>
      </w:pPr>
    </w:p>
    <w:p w14:paraId="50FBAE85" w14:textId="77777777" w:rsidR="000714AD" w:rsidRDefault="000714AD">
      <w:pPr>
        <w:rPr>
          <w:del w:id="7" w:author="Comparison" w:date="2016-02-04T10:59:00Z"/>
        </w:rPr>
      </w:pPr>
      <w:del w:id="8" w:author="Comparison" w:date="2016-02-04T10:59:00Z"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7E2F6F57" wp14:editId="7CCF5A72">
                  <wp:simplePos x="0" y="0"/>
                  <wp:positionH relativeFrom="page">
                    <wp:posOffset>1808480</wp:posOffset>
                  </wp:positionH>
                  <wp:positionV relativeFrom="paragraph">
                    <wp:posOffset>9525</wp:posOffset>
                  </wp:positionV>
                  <wp:extent cx="5589905" cy="3731260"/>
                  <wp:effectExtent l="0" t="0" r="0" b="2540"/>
                  <wp:wrapNone/>
                  <wp:docPr id="2" name="Retâ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89905" cy="3731260"/>
                          </a:xfrm>
                          <a:prstGeom prst="rect">
                            <a:avLst/>
                          </a:prstGeom>
                          <a:solidFill>
                            <a:srgbClr val="91D8F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059003E" id="Retângulo 2" o:spid="_x0000_s1026" style="position:absolute;margin-left:142.4pt;margin-top:.75pt;width:440.15pt;height:293.8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" fillcolor="#91d8f7" stroked="f" strokecolor="#3465a4">
                  <v:stroke joinstyle="round"/>
                  <w10:wrap anchorx="page"/>
                </v:rect>
              </w:pict>
            </mc:Fallback>
          </mc:AlternateContent>
        </w:r>
      </w:del>
    </w:p>
    <w:p w14:paraId="6262FBFB" w14:textId="77777777" w:rsidR="000714AD" w:rsidRDefault="000714AD" w:rsidP="00C00D87">
      <w:pPr>
        <w:rPr>
          <w:del w:id="9" w:author="Comparison" w:date="2016-02-04T10:59:00Z"/>
        </w:rPr>
      </w:pPr>
    </w:p>
    <w:p w14:paraId="0A69B9F5" w14:textId="77777777" w:rsidR="000714AD" w:rsidRDefault="000714AD" w:rsidP="00C00D87">
      <w:pPr>
        <w:rPr>
          <w:del w:id="10" w:author="Comparison" w:date="2016-02-04T10:59:00Z"/>
        </w:rPr>
      </w:pPr>
    </w:p>
    <w:p w14:paraId="150FA374" w14:textId="77777777" w:rsidR="000714AD" w:rsidRDefault="000714AD" w:rsidP="00C00D87">
      <w:pPr>
        <w:rPr>
          <w:del w:id="11" w:author="Comparison" w:date="2016-02-04T10:59:00Z"/>
        </w:rPr>
      </w:pPr>
    </w:p>
    <w:p w14:paraId="13FE5C81" w14:textId="77777777" w:rsidR="000714AD" w:rsidRDefault="000714AD" w:rsidP="00C00D87">
      <w:pPr>
        <w:rPr>
          <w:del w:id="12" w:author="Comparison" w:date="2016-02-04T10:59:00Z"/>
        </w:rPr>
      </w:pPr>
      <w:del w:id="13" w:author="Comparison" w:date="2016-02-04T10:59:00Z">
        <w:r>
          <w:rPr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 wp14:anchorId="2676209E" wp14:editId="1CCE091E">
              <wp:simplePos x="0" y="0"/>
              <wp:positionH relativeFrom="column">
                <wp:posOffset>1327150</wp:posOffset>
              </wp:positionH>
              <wp:positionV relativeFrom="paragraph">
                <wp:posOffset>14605</wp:posOffset>
              </wp:positionV>
              <wp:extent cx="4642485" cy="942975"/>
              <wp:effectExtent l="0" t="0" r="5715" b="9525"/>
              <wp:wrapThrough wrapText="bothSides">
                <wp:wrapPolygon edited="0">
                  <wp:start x="1418" y="0"/>
                  <wp:lineTo x="886" y="1309"/>
                  <wp:lineTo x="0" y="5673"/>
                  <wp:lineTo x="0" y="15709"/>
                  <wp:lineTo x="886" y="20945"/>
                  <wp:lineTo x="1418" y="21382"/>
                  <wp:lineTo x="21538" y="21382"/>
                  <wp:lineTo x="21538" y="8291"/>
                  <wp:lineTo x="21361" y="1745"/>
                  <wp:lineTo x="21183" y="0"/>
                  <wp:lineTo x="1418" y="0"/>
                </wp:wrapPolygon>
              </wp:wrapThrough>
              <wp:docPr id="3" name="Imagem 3" descr="logo1_unicaff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ogo1_unicaffe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2485" cy="94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14:paraId="202F7FA8" w14:textId="77777777" w:rsidR="000714AD" w:rsidRDefault="000714AD" w:rsidP="00C00D87">
      <w:pPr>
        <w:rPr>
          <w:del w:id="14" w:author="Comparison" w:date="2016-02-04T10:59:00Z"/>
        </w:rPr>
      </w:pPr>
    </w:p>
    <w:p w14:paraId="59410BBF" w14:textId="77777777" w:rsidR="000714AD" w:rsidRDefault="000714AD" w:rsidP="00C00D87">
      <w:pPr>
        <w:rPr>
          <w:del w:id="15" w:author="Comparison" w:date="2016-02-04T10:59:00Z"/>
        </w:rPr>
      </w:pPr>
    </w:p>
    <w:p w14:paraId="2F6C95AD" w14:textId="77777777" w:rsidR="000714AD" w:rsidRDefault="000714AD" w:rsidP="00C00D87">
      <w:pPr>
        <w:rPr>
          <w:del w:id="16" w:author="Comparison" w:date="2016-02-04T10:59:00Z"/>
        </w:rPr>
      </w:pPr>
    </w:p>
    <w:p w14:paraId="73B6C7EA" w14:textId="77777777" w:rsidR="000714AD" w:rsidRDefault="000714AD" w:rsidP="00C00D87">
      <w:pPr>
        <w:rPr>
          <w:del w:id="17" w:author="Comparison" w:date="2016-02-04T10:59:00Z"/>
        </w:rPr>
      </w:pPr>
    </w:p>
    <w:p w14:paraId="46205372" w14:textId="77777777" w:rsidR="000714AD" w:rsidRDefault="000714AD" w:rsidP="00C00D87">
      <w:pPr>
        <w:rPr>
          <w:del w:id="18" w:author="Comparison" w:date="2016-02-04T10:59:00Z"/>
        </w:rPr>
      </w:pPr>
    </w:p>
    <w:p w14:paraId="612E0491" w14:textId="77777777" w:rsidR="000714AD" w:rsidRDefault="000714AD" w:rsidP="00C00D87">
      <w:pPr>
        <w:rPr>
          <w:del w:id="19" w:author="Comparison" w:date="2016-02-04T10:59:00Z"/>
        </w:rPr>
      </w:pPr>
    </w:p>
    <w:p w14:paraId="3D722BCE" w14:textId="77777777" w:rsidR="000714AD" w:rsidRDefault="000714AD" w:rsidP="00C00D87">
      <w:pPr>
        <w:rPr>
          <w:del w:id="20" w:author="Comparison" w:date="2016-02-04T10:59:00Z"/>
        </w:rPr>
      </w:pPr>
    </w:p>
    <w:p w14:paraId="600764B6" w14:textId="77777777" w:rsidR="000714AD" w:rsidRDefault="000714AD" w:rsidP="00C00D87">
      <w:pPr>
        <w:rPr>
          <w:del w:id="21" w:author="Comparison" w:date="2016-02-04T10:59:00Z"/>
        </w:rPr>
      </w:pPr>
    </w:p>
    <w:p w14:paraId="16AF8305" w14:textId="77777777" w:rsidR="000714AD" w:rsidRDefault="000714AD" w:rsidP="00C00D87">
      <w:pPr>
        <w:rPr>
          <w:del w:id="22" w:author="Comparison" w:date="2016-02-04T10:59:00Z"/>
        </w:rPr>
      </w:pPr>
    </w:p>
    <w:p w14:paraId="664215AE" w14:textId="77777777" w:rsidR="000714AD" w:rsidRDefault="000714AD" w:rsidP="00C00D87">
      <w:pPr>
        <w:rPr>
          <w:del w:id="23" w:author="Comparison" w:date="2016-02-04T10:59:00Z"/>
        </w:rPr>
      </w:pPr>
    </w:p>
    <w:p w14:paraId="10469D43" w14:textId="77777777" w:rsidR="000714AD" w:rsidRDefault="000714AD" w:rsidP="000714AD">
      <w:pPr>
        <w:rPr>
          <w:del w:id="24" w:author="Comparison" w:date="2016-02-04T10:59:00Z"/>
        </w:rPr>
      </w:pPr>
    </w:p>
    <w:p w14:paraId="000BE025" w14:textId="77777777" w:rsidR="000714AD" w:rsidRDefault="000714AD" w:rsidP="000714AD">
      <w:pPr>
        <w:jc w:val="right"/>
        <w:rPr>
          <w:del w:id="25" w:author="Comparison" w:date="2016-02-04T10:59:00Z"/>
        </w:rPr>
      </w:pPr>
      <w:del w:id="26" w:author="Comparison" w:date="2016-02-04T10:59:00Z">
        <w:r>
          <w:delText>Jefferson Uchôa Ponte</w:delText>
        </w:r>
      </w:del>
    </w:p>
    <w:p w14:paraId="62A2A5E2" w14:textId="77777777" w:rsidR="000714AD" w:rsidRDefault="000714AD" w:rsidP="00C00D87">
      <w:pPr>
        <w:rPr>
          <w:del w:id="27" w:author="Comparison" w:date="2016-02-04T10:59:00Z"/>
        </w:rPr>
      </w:pPr>
    </w:p>
    <w:p w14:paraId="14C2C305" w14:textId="77777777" w:rsidR="000714AD" w:rsidRDefault="000714AD" w:rsidP="00C00D87">
      <w:pPr>
        <w:rPr>
          <w:del w:id="28" w:author="Comparison" w:date="2016-02-04T10:59:00Z"/>
        </w:rPr>
      </w:pPr>
    </w:p>
    <w:p w14:paraId="0EC057DC" w14:textId="77777777" w:rsidR="00C00D87" w:rsidRDefault="00C00D87" w:rsidP="00C00D87">
      <w:pPr>
        <w:rPr>
          <w:del w:id="29" w:author="Comparison" w:date="2016-02-04T10:59:00Z"/>
        </w:rPr>
      </w:pPr>
    </w:p>
    <w:p w14:paraId="03F73984" w14:textId="77777777" w:rsidR="000714AD" w:rsidRPr="000714AD" w:rsidRDefault="00C00D87">
      <w:pPr>
        <w:rPr>
          <w:del w:id="30" w:author="Comparison" w:date="2016-02-04T10:59:00Z"/>
        </w:rPr>
      </w:pPr>
      <w:del w:id="31" w:author="Comparison" w:date="2016-02-04T10:59:00Z">
        <w:r>
          <w:br w:type="page"/>
        </w:r>
      </w:del>
    </w:p>
    <w:p w14:paraId="3E661EF9" w14:textId="77777777" w:rsidR="00C00D87" w:rsidRDefault="00C00D87" w:rsidP="00C00D87">
      <w:pPr>
        <w:pStyle w:val="Subttulo"/>
        <w:rPr>
          <w:del w:id="32" w:author="Comparison" w:date="2016-02-04T10:59:00Z"/>
        </w:rPr>
      </w:pPr>
      <w:del w:id="33" w:author="Comparison" w:date="2016-02-04T10:59:00Z">
        <w:r>
          <w:delText xml:space="preserve">1. </w:delText>
        </w:r>
        <w:r w:rsidRPr="00C00D87">
          <w:delText>Introdução</w:delText>
        </w:r>
      </w:del>
    </w:p>
    <w:p w14:paraId="6EBEFBC3" w14:textId="77777777" w:rsidR="00C00D87" w:rsidRPr="00C00D87" w:rsidRDefault="00C00D87" w:rsidP="00C00D87">
      <w:pPr>
        <w:rPr>
          <w:del w:id="34" w:author="Comparison" w:date="2016-02-04T10:59:00Z"/>
        </w:rPr>
      </w:pPr>
    </w:p>
    <w:p w14:paraId="2FCD68B8" w14:textId="77777777" w:rsidR="00C00D87" w:rsidRDefault="00C00D87" w:rsidP="00C00D87">
      <w:pPr>
        <w:rPr>
          <w:del w:id="35" w:author="Comparison" w:date="2016-02-04T10:59:00Z"/>
        </w:rPr>
      </w:pPr>
      <w:del w:id="36" w:author="Comparison" w:date="2016-02-04T10:59:00Z">
        <w:r>
          <w:delText>O trabalho aqui objetiva avaliação da utilização dos laboratórios de informática a partir de dados recolhidos pelo UniCaffé. A seguir temos gráficos que em geral vão mostrar os horários mais utilizados, laboratórios mais utilizados, quantidade média de utilizadores e tempo médio usado por cada um em horas.</w:delText>
        </w:r>
      </w:del>
    </w:p>
    <w:p w14:paraId="76371E80" w14:textId="77777777" w:rsidR="00C00D87" w:rsidRDefault="00C00D87" w:rsidP="00C00D87">
      <w:pPr>
        <w:rPr>
          <w:del w:id="37" w:author="Comparison" w:date="2016-02-04T10:59:00Z"/>
        </w:rPr>
      </w:pPr>
      <w:del w:id="38" w:author="Comparison" w:date="2016-02-04T10:59:00Z">
        <w:r>
          <w:delText xml:space="preserve">Maior parte dos dados aqui inseridos podem ser acessados no site do UniCaffé, no seguinte endereço: </w:delText>
        </w:r>
        <w:r w:rsidR="00D6590F">
          <w:fldChar w:fldCharType="begin"/>
        </w:r>
        <w:r w:rsidR="00D6590F">
          <w:delInstrText xml:space="preserve"> HYPERLINK "http://unicaffe.unilab.edu.br/?pagina=relatorios" </w:delInstrText>
        </w:r>
        <w:r w:rsidR="00D6590F">
          <w:fldChar w:fldCharType="separate"/>
        </w:r>
        <w:r w:rsidRPr="00C87EB4">
          <w:rPr>
            <w:rStyle w:val="Hyperlink"/>
          </w:rPr>
          <w:delText>http://unicaffe.unilab.edu.br/?pagina=relatorios</w:delText>
        </w:r>
        <w:r w:rsidR="00D6590F">
          <w:rPr>
            <w:rStyle w:val="Hyperlink"/>
          </w:rPr>
          <w:fldChar w:fldCharType="end"/>
        </w:r>
        <w:r>
          <w:delText xml:space="preserve"> </w:delText>
        </w:r>
      </w:del>
    </w:p>
    <w:p w14:paraId="3B9A1587" w14:textId="77777777" w:rsidR="00C00D87" w:rsidRDefault="00C00D87" w:rsidP="00C00D87">
      <w:pPr>
        <w:rPr>
          <w:del w:id="39" w:author="Comparison" w:date="2016-02-04T10:59:00Z"/>
        </w:rPr>
      </w:pPr>
    </w:p>
    <w:p w14:paraId="2138ADCB" w14:textId="77777777" w:rsidR="00C00D87" w:rsidRDefault="00C00D87" w:rsidP="00C00D87">
      <w:pPr>
        <w:rPr>
          <w:del w:id="40" w:author="Comparison" w:date="2016-02-04T10:59:00Z"/>
        </w:rPr>
      </w:pPr>
    </w:p>
    <w:p w14:paraId="166FFEBE" w14:textId="77777777" w:rsidR="00C00D87" w:rsidRDefault="00C00D87" w:rsidP="00C00D87">
      <w:pPr>
        <w:pStyle w:val="Subttulo"/>
        <w:rPr>
          <w:del w:id="41" w:author="Comparison" w:date="2016-02-04T10:59:00Z"/>
        </w:rPr>
      </w:pPr>
      <w:del w:id="42" w:author="Comparison" w:date="2016-02-04T10:59:00Z">
        <w:r>
          <w:delText>2. Utilização dos laboratórios por turno</w:delText>
        </w:r>
      </w:del>
    </w:p>
    <w:p w14:paraId="618C8920" w14:textId="77777777" w:rsidR="00CC72D1" w:rsidRDefault="00CC72D1">
      <w:pPr>
        <w:rPr>
          <w:del w:id="43" w:author="Comparison" w:date="2016-02-04T10:59:00Z"/>
        </w:rPr>
      </w:pPr>
    </w:p>
    <w:p w14:paraId="6775831D" w14:textId="77777777" w:rsidR="00C00D87" w:rsidRDefault="00C00D87">
      <w:pPr>
        <w:rPr>
          <w:del w:id="44" w:author="Comparison" w:date="2016-02-04T10:59:00Z"/>
        </w:rPr>
      </w:pPr>
      <w:del w:id="45" w:author="Comparison" w:date="2016-02-04T10:59:00Z">
        <w:r>
          <w:delText xml:space="preserve">Os gráficos desta sessão mostram qual a relação entre as horas utilizadas em um turno com a utilização total, mostrando um percentual de uso por turno. Vale lembrar que as informações são cadastradas de acordo com o horário de entrada do aluno no laboratório. Acessos que se estendem iniciando pela manhã até a noite são vistos como acesso do turno da manhã. </w:delText>
        </w:r>
      </w:del>
    </w:p>
    <w:p w14:paraId="2233DE5B" w14:textId="77777777" w:rsidR="00C00D87" w:rsidRDefault="00C00D87">
      <w:pPr>
        <w:rPr>
          <w:del w:id="46" w:author="Comparison" w:date="2016-02-04T10:59:00Z"/>
        </w:rPr>
      </w:pPr>
    </w:p>
    <w:p w14:paraId="3AE61556" w14:textId="77777777" w:rsidR="00CC72D1" w:rsidRDefault="00CC72D1">
      <w:pPr>
        <w:rPr>
          <w:del w:id="47" w:author="Comparison" w:date="2016-02-04T10:59:00Z"/>
        </w:rPr>
      </w:pPr>
    </w:p>
    <w:p w14:paraId="27CD5AA3" w14:textId="77777777" w:rsidR="00CC72D1" w:rsidRDefault="00CC72D1">
      <w:pPr>
        <w:rPr>
          <w:del w:id="48" w:author="Comparison" w:date="2016-02-04T10:59:00Z"/>
        </w:rPr>
      </w:pPr>
      <w:del w:id="49" w:author="Comparison" w:date="2016-02-04T10:59:00Z">
        <w:r w:rsidRPr="00CC72D1">
          <w:rPr>
            <w:noProof/>
            <w:lang w:eastAsia="pt-BR"/>
          </w:rPr>
          <w:drawing>
            <wp:inline distT="0" distB="0" distL="0" distR="0">
              <wp:extent cx="5400040" cy="2354175"/>
              <wp:effectExtent l="0" t="0" r="0" b="8255"/>
              <wp:docPr id="1" name="Imagem 1" descr="C:\Users\unicafe.LABTI100.000\Desktop\tod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unicafe.LABTI100.000\Desktop\todos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35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C1AE341" w14:textId="77777777" w:rsidR="00CC72D1" w:rsidRDefault="00CC72D1">
      <w:pPr>
        <w:rPr>
          <w:del w:id="50" w:author="Comparison" w:date="2016-02-04T10:59:00Z"/>
        </w:rPr>
      </w:pPr>
    </w:p>
    <w:tbl>
      <w:tblPr>
        <w:tblpPr w:leftFromText="141" w:rightFromText="141" w:vertAnchor="text" w:horzAnchor="margin" w:tblpY="202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003"/>
        <w:gridCol w:w="1846"/>
        <w:gridCol w:w="1984"/>
        <w:gridCol w:w="1982"/>
      </w:tblGrid>
      <w:tr w:rsidR="001F0838" w:rsidRPr="00AB0F32" w14:paraId="7E4910AE" w14:textId="77777777" w:rsidTr="001F0838">
        <w:trPr>
          <w:trHeight w:val="255"/>
          <w:tblCellSpacing w:w="0" w:type="dxa"/>
          <w:del w:id="51" w:author="Comparison" w:date="2016-02-04T10:59:00Z"/>
        </w:trPr>
        <w:tc>
          <w:tcPr>
            <w:tcW w:w="83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CE563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5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bookmarkStart w:id="53" w:name="_GoBack"/>
            <w:bookmarkEnd w:id="53"/>
            <w:del w:id="5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Utilização do laboratório em cada turno – Todos os Laboratórios</w:delText>
              </w:r>
            </w:del>
          </w:p>
        </w:tc>
      </w:tr>
      <w:tr w:rsidR="001F0838" w:rsidRPr="00AB0F32" w14:paraId="7AD75C3D" w14:textId="77777777" w:rsidTr="001F0838">
        <w:trPr>
          <w:trHeight w:val="255"/>
          <w:tblCellSpacing w:w="0" w:type="dxa"/>
          <w:del w:id="55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1DE04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5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F3491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5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074D8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5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F57F6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6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E5BE0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6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1F0838" w:rsidRPr="00AB0F32" w14:paraId="4D931892" w14:textId="77777777" w:rsidTr="001F0838">
        <w:trPr>
          <w:trHeight w:val="255"/>
          <w:tblCellSpacing w:w="0" w:type="dxa"/>
          <w:del w:id="65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A9562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6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1A8F1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6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35.96%</w:delText>
              </w:r>
            </w:del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B054F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7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7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50.25%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786C9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7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7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13.79%</w:delText>
              </w:r>
            </w:del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A93C0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7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7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1F0838" w:rsidRPr="00AB0F32" w14:paraId="5870820F" w14:textId="77777777" w:rsidTr="001F0838">
        <w:trPr>
          <w:trHeight w:val="255"/>
          <w:tblCellSpacing w:w="0" w:type="dxa"/>
          <w:del w:id="76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2817E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7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7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E7A32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7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8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8504:26:05</w:delText>
              </w:r>
            </w:del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28536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8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8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11884:59:31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5989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8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8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3260:51:01</w:delText>
              </w:r>
            </w:del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0AC58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8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8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23650:16:37</w:delText>
              </w:r>
            </w:del>
          </w:p>
        </w:tc>
      </w:tr>
    </w:tbl>
    <w:p w14:paraId="6F3A6E56" w14:textId="77777777" w:rsidR="00CC72D1" w:rsidRDefault="00CC72D1">
      <w:pPr>
        <w:rPr>
          <w:del w:id="87" w:author="Comparison" w:date="2016-02-04T10:59:00Z"/>
        </w:rPr>
      </w:pPr>
    </w:p>
    <w:p w14:paraId="2FA7C0DF" w14:textId="77777777" w:rsidR="00CC72D1" w:rsidRDefault="000714AD">
      <w:pPr>
        <w:rPr>
          <w:del w:id="88" w:author="Comparison" w:date="2016-02-04T10:59:00Z"/>
        </w:rPr>
      </w:pPr>
      <w:del w:id="89" w:author="Comparison" w:date="2016-02-04T10:59:00Z">
        <w:r>
          <w:delText xml:space="preserve">O gráfico e dados acima indicam que a utilização da tarde é de longe a que ocupa mais tempo. No entanto a utilização da noite, sendo menor, mas é bastante significante, com mais de 13%. </w:delText>
        </w:r>
      </w:del>
    </w:p>
    <w:p w14:paraId="519EE694" w14:textId="77777777" w:rsidR="00CC72D1" w:rsidRDefault="001F0838">
      <w:pPr>
        <w:rPr>
          <w:del w:id="90" w:author="Comparison" w:date="2016-02-04T10:59:00Z"/>
        </w:rPr>
      </w:pPr>
      <w:del w:id="91" w:author="Comparison" w:date="2016-02-04T10:59:00Z">
        <w:r>
          <w:rPr>
            <w:noProof/>
            <w:lang w:eastAsia="pt-BR"/>
          </w:rPr>
          <w:drawing>
            <wp:inline distT="0" distB="0" distL="0" distR="0" wp14:anchorId="665C072C" wp14:editId="738BFE9E">
              <wp:extent cx="5391150" cy="2362200"/>
              <wp:effectExtent l="0" t="0" r="0" b="0"/>
              <wp:docPr id="4" name="Imagem 4" descr="C:\Users\unicafe.LABTI100.000\Desktop\graficos\labti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unicafe.LABTI100.000\Desktop\graficos\labti01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236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800A51D" w14:textId="77777777" w:rsidR="00AB0F32" w:rsidRDefault="00AB0F32">
      <w:pPr>
        <w:rPr>
          <w:del w:id="92" w:author="Comparison" w:date="2016-02-04T10:59:00Z"/>
        </w:rPr>
      </w:pPr>
    </w:p>
    <w:p w14:paraId="2BCB3236" w14:textId="77777777" w:rsidR="00CC72D1" w:rsidRDefault="00CC72D1">
      <w:pPr>
        <w:rPr>
          <w:del w:id="93" w:author="Comparison" w:date="2016-02-04T10:59:00Z"/>
        </w:rPr>
      </w:pPr>
    </w:p>
    <w:p w14:paraId="2D5211F1" w14:textId="77777777" w:rsidR="00CC72D1" w:rsidRDefault="00CC72D1">
      <w:pPr>
        <w:rPr>
          <w:del w:id="94" w:author="Comparison" w:date="2016-02-04T10:59:00Z"/>
        </w:rPr>
      </w:pPr>
    </w:p>
    <w:tbl>
      <w:tblPr>
        <w:tblpPr w:leftFromText="141" w:rightFromText="141" w:vertAnchor="page" w:horzAnchor="margin" w:tblpY="6481"/>
        <w:tblW w:w="849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722"/>
        <w:gridCol w:w="2268"/>
        <w:gridCol w:w="2127"/>
        <w:gridCol w:w="1842"/>
      </w:tblGrid>
      <w:tr w:rsidR="001F0838" w:rsidRPr="00AB0F32" w14:paraId="19EDF4A0" w14:textId="77777777" w:rsidTr="001F0838">
        <w:trPr>
          <w:trHeight w:val="255"/>
          <w:tblCellSpacing w:w="0" w:type="dxa"/>
          <w:del w:id="95" w:author="Comparison" w:date="2016-02-04T10:59:00Z"/>
        </w:trPr>
        <w:tc>
          <w:tcPr>
            <w:tcW w:w="84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7199A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9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97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Utilização do laboratório em cada turno - LABTI01</w:delText>
              </w:r>
            </w:del>
          </w:p>
        </w:tc>
      </w:tr>
      <w:tr w:rsidR="001F0838" w:rsidRPr="00AB0F32" w14:paraId="5828FCDE" w14:textId="77777777" w:rsidTr="001F0838">
        <w:trPr>
          <w:trHeight w:val="255"/>
          <w:tblCellSpacing w:w="0" w:type="dxa"/>
          <w:del w:id="98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E6322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9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DF45C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0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01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41B35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0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03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4730F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0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05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ECB46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0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07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1F0838" w:rsidRPr="00AB0F32" w14:paraId="3B4CD0A0" w14:textId="77777777" w:rsidTr="001F0838">
        <w:trPr>
          <w:trHeight w:val="255"/>
          <w:tblCellSpacing w:w="0" w:type="dxa"/>
          <w:del w:id="108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9B295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0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1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4C11D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1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1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27.86%</w:delText>
              </w:r>
            </w:del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15E35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1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1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53.24%</w:delText>
              </w:r>
            </w:del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0DF1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1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1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18.90%</w:delText>
              </w:r>
            </w:del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A599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1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1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1F0838" w:rsidRPr="00AB0F32" w14:paraId="083FC280" w14:textId="77777777" w:rsidTr="001F0838">
        <w:trPr>
          <w:trHeight w:val="255"/>
          <w:tblCellSpacing w:w="0" w:type="dxa"/>
          <w:del w:id="119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C4F4A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2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2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A7018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2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2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4094:01:03</w:delText>
              </w:r>
            </w:del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B3AFD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2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2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7822:05:42</w:delText>
              </w:r>
            </w:del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2AF76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2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2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2776:38:16</w:delText>
              </w:r>
            </w:del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21A82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12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2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14692:45:01</w:delText>
              </w:r>
            </w:del>
          </w:p>
        </w:tc>
      </w:tr>
    </w:tbl>
    <w:p w14:paraId="111550BD" w14:textId="77777777" w:rsidR="00CC72D1" w:rsidRDefault="00CC72D1">
      <w:pPr>
        <w:rPr>
          <w:del w:id="130" w:author="Comparison" w:date="2016-02-04T10:59:00Z"/>
        </w:rPr>
      </w:pPr>
    </w:p>
    <w:p w14:paraId="79C72AE3" w14:textId="77777777" w:rsidR="00AB0F32" w:rsidRDefault="00AB0F32">
      <w:pPr>
        <w:rPr>
          <w:del w:id="131" w:author="Comparison" w:date="2016-02-04T10:59:00Z"/>
        </w:rPr>
      </w:pPr>
    </w:p>
    <w:p w14:paraId="68C54A90" w14:textId="77777777" w:rsidR="00AB0F32" w:rsidRDefault="00AB0F32">
      <w:pPr>
        <w:rPr>
          <w:del w:id="132" w:author="Comparison" w:date="2016-02-04T10:59:00Z"/>
        </w:rPr>
      </w:pPr>
    </w:p>
    <w:p w14:paraId="73CA5924" w14:textId="77777777" w:rsidR="00AB0F32" w:rsidRDefault="00AB0F32">
      <w:pPr>
        <w:rPr>
          <w:del w:id="133" w:author="Comparison" w:date="2016-02-04T10:59:00Z"/>
        </w:rPr>
      </w:pPr>
    </w:p>
    <w:p w14:paraId="34CAAA52" w14:textId="77777777" w:rsidR="00AB0F32" w:rsidRDefault="00AB0F32">
      <w:pPr>
        <w:rPr>
          <w:del w:id="134" w:author="Comparison" w:date="2016-02-04T10:59:00Z"/>
        </w:rPr>
      </w:pPr>
    </w:p>
    <w:p w14:paraId="5DF4E986" w14:textId="77777777" w:rsidR="00AB0F32" w:rsidRDefault="00AB0F32">
      <w:pPr>
        <w:rPr>
          <w:del w:id="135" w:author="Comparison" w:date="2016-02-04T10:59:00Z"/>
        </w:rPr>
      </w:pPr>
    </w:p>
    <w:p w14:paraId="17AF9C70" w14:textId="77777777" w:rsidR="00AB0F32" w:rsidRDefault="00AB0F32">
      <w:pPr>
        <w:rPr>
          <w:del w:id="136" w:author="Comparison" w:date="2016-02-04T10:59:00Z"/>
        </w:rPr>
      </w:pPr>
    </w:p>
    <w:p w14:paraId="47113799" w14:textId="77777777" w:rsidR="00AB0F32" w:rsidRDefault="00AB0F32">
      <w:pPr>
        <w:rPr>
          <w:del w:id="137" w:author="Comparison" w:date="2016-02-04T10:59:00Z"/>
        </w:rPr>
      </w:pPr>
    </w:p>
    <w:p w14:paraId="7A8ECA49" w14:textId="77777777" w:rsidR="00AB0F32" w:rsidRDefault="00AB0F32">
      <w:pPr>
        <w:rPr>
          <w:del w:id="138" w:author="Comparison" w:date="2016-02-04T10:59:00Z"/>
        </w:rPr>
      </w:pPr>
    </w:p>
    <w:p w14:paraId="52F34D54" w14:textId="77777777" w:rsidR="00AB0F32" w:rsidRDefault="00AB0F32">
      <w:pPr>
        <w:rPr>
          <w:del w:id="139" w:author="Comparison" w:date="2016-02-04T10:59:00Z"/>
        </w:rPr>
      </w:pPr>
    </w:p>
    <w:p w14:paraId="5AEA5E44" w14:textId="77777777" w:rsidR="00AB0F32" w:rsidRDefault="00AB0F32">
      <w:pPr>
        <w:rPr>
          <w:del w:id="140" w:author="Comparison" w:date="2016-02-04T10:59:00Z"/>
        </w:rPr>
      </w:pPr>
    </w:p>
    <w:p w14:paraId="6C2F2CDE" w14:textId="77777777" w:rsidR="00AB0F32" w:rsidRDefault="00AB0F32">
      <w:pPr>
        <w:rPr>
          <w:del w:id="141" w:author="Comparison" w:date="2016-02-04T10:59:00Z"/>
        </w:rPr>
      </w:pPr>
    </w:p>
    <w:p w14:paraId="68D93C81" w14:textId="77777777" w:rsidR="00AB0F32" w:rsidRDefault="00AB0F32">
      <w:pPr>
        <w:rPr>
          <w:del w:id="142" w:author="Comparison" w:date="2016-02-04T10:59:00Z"/>
        </w:rPr>
      </w:pPr>
    </w:p>
    <w:p w14:paraId="70F30471" w14:textId="77777777" w:rsidR="00AB0F32" w:rsidRDefault="00AB0F32">
      <w:pPr>
        <w:rPr>
          <w:del w:id="143" w:author="Comparison" w:date="2016-02-04T10:59:00Z"/>
        </w:rPr>
      </w:pPr>
    </w:p>
    <w:p w14:paraId="35FE4C40" w14:textId="77777777" w:rsidR="00AB0F32" w:rsidRDefault="00AB0F32">
      <w:pPr>
        <w:rPr>
          <w:del w:id="144" w:author="Comparison" w:date="2016-02-04T10:59:00Z"/>
        </w:rPr>
      </w:pPr>
      <w:del w:id="145" w:author="Comparison" w:date="2016-02-04T10:59:00Z">
        <w:r>
          <w:rPr>
            <w:noProof/>
            <w:lang w:eastAsia="pt-BR"/>
          </w:rPr>
          <w:drawing>
            <wp:inline distT="0" distB="0" distL="0" distR="0">
              <wp:extent cx="5391150" cy="2333625"/>
              <wp:effectExtent l="0" t="0" r="0" b="9525"/>
              <wp:docPr id="5" name="Imagem 5" descr="C:\Users\unicafe.LABTI100.000\Desktop\graficos\LABTI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unicafe.LABTI100.000\Desktop\graficos\LABTI02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2333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7C00DFC" w14:textId="77777777" w:rsidR="00AB0F32" w:rsidRDefault="00AB0F32">
      <w:pPr>
        <w:rPr>
          <w:del w:id="146" w:author="Comparison" w:date="2016-02-04T10:59:00Z"/>
        </w:rPr>
      </w:pPr>
    </w:p>
    <w:tbl>
      <w:tblPr>
        <w:tblW w:w="8505" w:type="dxa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729"/>
        <w:gridCol w:w="1985"/>
        <w:gridCol w:w="2268"/>
        <w:gridCol w:w="1984"/>
      </w:tblGrid>
      <w:tr w:rsidR="00AB0F32" w:rsidRPr="00AB0F32" w14:paraId="07BEC5C6" w14:textId="77777777" w:rsidTr="001F0838">
        <w:trPr>
          <w:trHeight w:val="255"/>
          <w:tblCellSpacing w:w="0" w:type="dxa"/>
          <w:del w:id="147" w:author="Comparison" w:date="2016-02-04T10:59:00Z"/>
        </w:trPr>
        <w:tc>
          <w:tcPr>
            <w:tcW w:w="8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57B7A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4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49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Utilização do laboratório em cada turno – LABTI02</w:delText>
              </w:r>
            </w:del>
          </w:p>
        </w:tc>
      </w:tr>
      <w:tr w:rsidR="00AB0F32" w:rsidRPr="00AB0F32" w14:paraId="39648DA5" w14:textId="77777777" w:rsidTr="001F0838">
        <w:trPr>
          <w:trHeight w:val="255"/>
          <w:tblCellSpacing w:w="0" w:type="dxa"/>
          <w:del w:id="150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5F739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5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A2BB0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5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5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ABA94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5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5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4B015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5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5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3FA42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5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5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AB0F32" w:rsidRPr="00AB0F32" w14:paraId="4DBFDEEB" w14:textId="77777777" w:rsidTr="001F0838">
        <w:trPr>
          <w:trHeight w:val="255"/>
          <w:tblCellSpacing w:w="0" w:type="dxa"/>
          <w:del w:id="160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BA59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6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6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BC625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6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6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52.76%</w:delText>
              </w:r>
            </w:del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D3CCC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6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6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47.24%</w:delText>
              </w:r>
            </w:del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269A1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6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6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0.00%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B015A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6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7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AB0F32" w:rsidRPr="00AB0F32" w14:paraId="569969C2" w14:textId="77777777" w:rsidTr="001F0838">
        <w:trPr>
          <w:trHeight w:val="255"/>
          <w:tblCellSpacing w:w="0" w:type="dxa"/>
          <w:del w:id="171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7B5B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7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7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2E6DF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7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7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1480:01:47</w:delText>
              </w:r>
            </w:del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FFE75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7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7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1325:07:53</w:delText>
              </w:r>
            </w:del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1BBAD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7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7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00:01:28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A84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18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18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2805:11:08</w:delText>
              </w:r>
            </w:del>
          </w:p>
        </w:tc>
      </w:tr>
    </w:tbl>
    <w:p w14:paraId="567B19A2" w14:textId="77777777" w:rsidR="00AB0F32" w:rsidRDefault="00AB0F32">
      <w:pPr>
        <w:rPr>
          <w:del w:id="182" w:author="Comparison" w:date="2016-02-04T10:59:00Z"/>
        </w:rPr>
      </w:pPr>
    </w:p>
    <w:p w14:paraId="4B9333BE" w14:textId="77777777" w:rsidR="00AB0F32" w:rsidRDefault="00AB0F32">
      <w:pPr>
        <w:rPr>
          <w:del w:id="183" w:author="Comparison" w:date="2016-02-04T10:59:00Z"/>
        </w:rPr>
      </w:pPr>
    </w:p>
    <w:p w14:paraId="6934DC55" w14:textId="77777777" w:rsidR="00AB0F32" w:rsidRDefault="00AB0F32">
      <w:pPr>
        <w:rPr>
          <w:del w:id="184" w:author="Comparison" w:date="2016-02-04T10:59:00Z"/>
        </w:rPr>
      </w:pPr>
    </w:p>
    <w:p w14:paraId="2BF5A0B1" w14:textId="77777777" w:rsidR="00AB0F32" w:rsidRDefault="00AB0F32">
      <w:pPr>
        <w:rPr>
          <w:del w:id="185" w:author="Comparison" w:date="2016-02-04T10:59:00Z"/>
        </w:rPr>
      </w:pPr>
    </w:p>
    <w:p w14:paraId="09226ACA" w14:textId="77777777" w:rsidR="00AB0F32" w:rsidRDefault="00AB0F32">
      <w:pPr>
        <w:rPr>
          <w:del w:id="186" w:author="Comparison" w:date="2016-02-04T10:59:00Z"/>
        </w:rPr>
      </w:pPr>
    </w:p>
    <w:p w14:paraId="08677B9D" w14:textId="77777777" w:rsidR="00AB0F32" w:rsidRDefault="00AB0F32">
      <w:pPr>
        <w:rPr>
          <w:del w:id="187" w:author="Comparison" w:date="2016-02-04T10:59:00Z"/>
        </w:rPr>
      </w:pPr>
    </w:p>
    <w:p w14:paraId="04FDDA4E" w14:textId="77777777" w:rsidR="00AB0F32" w:rsidRDefault="00AB0F32">
      <w:pPr>
        <w:rPr>
          <w:del w:id="188" w:author="Comparison" w:date="2016-02-04T10:59:00Z"/>
        </w:rPr>
      </w:pPr>
    </w:p>
    <w:p w14:paraId="19AC9284" w14:textId="77777777" w:rsidR="00AB0F32" w:rsidRDefault="00AB0F32">
      <w:pPr>
        <w:rPr>
          <w:del w:id="189" w:author="Comparison" w:date="2016-02-04T10:59:00Z"/>
        </w:rPr>
      </w:pPr>
    </w:p>
    <w:p w14:paraId="0C7DA3EE" w14:textId="77777777" w:rsidR="00AB0F32" w:rsidRDefault="00AB0F32">
      <w:pPr>
        <w:rPr>
          <w:del w:id="190" w:author="Comparison" w:date="2016-02-04T10:59:00Z"/>
        </w:rPr>
      </w:pPr>
    </w:p>
    <w:p w14:paraId="4B0689FF" w14:textId="77777777" w:rsidR="00AB0F32" w:rsidRDefault="00AB0F32">
      <w:pPr>
        <w:rPr>
          <w:del w:id="191" w:author="Comparison" w:date="2016-02-04T10:59:00Z"/>
        </w:rPr>
      </w:pPr>
    </w:p>
    <w:p w14:paraId="54E8DFBD" w14:textId="77777777" w:rsidR="00AB0F32" w:rsidRDefault="00AB0F32">
      <w:pPr>
        <w:rPr>
          <w:del w:id="192" w:author="Comparison" w:date="2016-02-04T10:59:00Z"/>
        </w:rPr>
      </w:pPr>
    </w:p>
    <w:p w14:paraId="04DC4947" w14:textId="77777777" w:rsidR="00AB0F32" w:rsidRDefault="00AB0F32">
      <w:pPr>
        <w:rPr>
          <w:del w:id="193" w:author="Comparison" w:date="2016-02-04T10:59:00Z"/>
        </w:rPr>
      </w:pPr>
    </w:p>
    <w:p w14:paraId="11F3E6B0" w14:textId="77777777" w:rsidR="00AB0F32" w:rsidRDefault="00AB0F32">
      <w:pPr>
        <w:rPr>
          <w:del w:id="194" w:author="Comparison" w:date="2016-02-04T10:59:00Z"/>
        </w:rPr>
      </w:pPr>
    </w:p>
    <w:p w14:paraId="54E5A2C3" w14:textId="77777777" w:rsidR="00AB0F32" w:rsidRDefault="00AB0F32">
      <w:pPr>
        <w:rPr>
          <w:del w:id="195" w:author="Comparison" w:date="2016-02-04T10:59:00Z"/>
        </w:rPr>
      </w:pPr>
    </w:p>
    <w:p w14:paraId="08A1EEDB" w14:textId="77777777" w:rsidR="00AB0F32" w:rsidRDefault="00AB0F32">
      <w:pPr>
        <w:rPr>
          <w:del w:id="196" w:author="Comparison" w:date="2016-02-04T10:59:00Z"/>
        </w:rPr>
      </w:pPr>
    </w:p>
    <w:p w14:paraId="4754FD22" w14:textId="77777777" w:rsidR="00AB0F32" w:rsidRDefault="00AB0F32">
      <w:pPr>
        <w:rPr>
          <w:del w:id="197" w:author="Comparison" w:date="2016-02-04T10:59:00Z"/>
        </w:rPr>
      </w:pPr>
    </w:p>
    <w:p w14:paraId="227FD653" w14:textId="77777777" w:rsidR="00AB0F32" w:rsidRDefault="00AB0F32">
      <w:pPr>
        <w:rPr>
          <w:del w:id="198" w:author="Comparison" w:date="2016-02-04T10:59:00Z"/>
        </w:rPr>
      </w:pPr>
    </w:p>
    <w:p w14:paraId="1D4DE0E2" w14:textId="77777777" w:rsidR="00AB0F32" w:rsidRDefault="00AB0F32">
      <w:pPr>
        <w:rPr>
          <w:del w:id="199" w:author="Comparison" w:date="2016-02-04T10:59:00Z"/>
        </w:rPr>
      </w:pPr>
    </w:p>
    <w:p w14:paraId="4FB8F074" w14:textId="77777777" w:rsidR="00AB0F32" w:rsidRDefault="00AB0F32">
      <w:pPr>
        <w:rPr>
          <w:del w:id="200" w:author="Comparison" w:date="2016-02-04T10:59:00Z"/>
        </w:rPr>
      </w:pPr>
    </w:p>
    <w:p w14:paraId="04ED6E62" w14:textId="77777777" w:rsidR="00AB0F32" w:rsidRDefault="00AB0F32">
      <w:pPr>
        <w:rPr>
          <w:del w:id="201" w:author="Comparison" w:date="2016-02-04T10:59:00Z"/>
        </w:rPr>
      </w:pPr>
    </w:p>
    <w:p w14:paraId="23B049B8" w14:textId="77777777" w:rsidR="00AB0F32" w:rsidRDefault="00AB0F32">
      <w:pPr>
        <w:rPr>
          <w:del w:id="202" w:author="Comparison" w:date="2016-02-04T10:59:00Z"/>
        </w:rPr>
      </w:pPr>
    </w:p>
    <w:p w14:paraId="3D08E073" w14:textId="77777777" w:rsidR="00AB0F32" w:rsidRDefault="00AB0F32">
      <w:pPr>
        <w:rPr>
          <w:del w:id="203" w:author="Comparison" w:date="2016-02-04T10:59:00Z"/>
        </w:rPr>
      </w:pPr>
    </w:p>
    <w:p w14:paraId="189775FE" w14:textId="77777777" w:rsidR="00AB0F32" w:rsidRDefault="00AB0F32">
      <w:pPr>
        <w:rPr>
          <w:del w:id="204" w:author="Comparison" w:date="2016-02-04T10:59:00Z"/>
        </w:rPr>
      </w:pPr>
    </w:p>
    <w:p w14:paraId="05965F6D" w14:textId="77777777" w:rsidR="00AB0F32" w:rsidRDefault="00AB0F32">
      <w:pPr>
        <w:rPr>
          <w:del w:id="205" w:author="Comparison" w:date="2016-02-04T10:59:00Z"/>
        </w:rPr>
      </w:pPr>
      <w:del w:id="206" w:author="Comparison" w:date="2016-02-04T10:59:00Z">
        <w:r>
          <w:rPr>
            <w:noProof/>
            <w:lang w:eastAsia="pt-BR"/>
          </w:rPr>
          <w:drawing>
            <wp:inline distT="0" distB="0" distL="0" distR="0" wp14:anchorId="12017DCF" wp14:editId="5E442498">
              <wp:extent cx="5400040" cy="2313940"/>
              <wp:effectExtent l="0" t="0" r="0" b="0"/>
              <wp:docPr id="6" name="Imagem 6" descr="C:\Users\unicafe.LABTI100.000\Desktop\graficos\LABTI0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unicafe.LABTI100.000\Desktop\graficos\LABTI03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31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4D79D61" w14:textId="77777777" w:rsidR="00AB0F32" w:rsidRDefault="00AB0F32">
      <w:pPr>
        <w:rPr>
          <w:del w:id="207" w:author="Comparison" w:date="2016-02-04T10:59:00Z"/>
        </w:rPr>
      </w:pPr>
    </w:p>
    <w:tbl>
      <w:tblPr>
        <w:tblW w:w="0" w:type="auto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156"/>
        <w:gridCol w:w="1839"/>
        <w:gridCol w:w="1979"/>
        <w:gridCol w:w="1855"/>
      </w:tblGrid>
      <w:tr w:rsidR="00AB0F32" w:rsidRPr="00AB0F32" w14:paraId="18321B9D" w14:textId="77777777" w:rsidTr="001F0838">
        <w:trPr>
          <w:trHeight w:val="255"/>
          <w:tblCellSpacing w:w="0" w:type="dxa"/>
          <w:del w:id="208" w:author="Comparison" w:date="2016-02-04T10:59:00Z"/>
        </w:trPr>
        <w:tc>
          <w:tcPr>
            <w:tcW w:w="83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D88B4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0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10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Utilização do laboratório em cada turno – LABTI03</w:delText>
              </w:r>
            </w:del>
          </w:p>
        </w:tc>
      </w:tr>
      <w:tr w:rsidR="00AB0F32" w:rsidRPr="00AB0F32" w14:paraId="1AD9D39C" w14:textId="77777777" w:rsidTr="001F0838">
        <w:trPr>
          <w:trHeight w:val="255"/>
          <w:tblCellSpacing w:w="0" w:type="dxa"/>
          <w:del w:id="211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A0EAE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1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20F5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1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1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34630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1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1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8614D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1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1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993DA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1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2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AB0F32" w:rsidRPr="00AB0F32" w14:paraId="6B22B2C5" w14:textId="77777777" w:rsidTr="001F0838">
        <w:trPr>
          <w:trHeight w:val="255"/>
          <w:tblCellSpacing w:w="0" w:type="dxa"/>
          <w:del w:id="221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7D11A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2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2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DAC9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2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2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63.93%</w:delText>
              </w:r>
            </w:del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2BDAC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2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2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36.07%</w:delText>
              </w:r>
            </w:del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35EC1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2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2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0.00%</w:delText>
              </w:r>
            </w:del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E1D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3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3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AB0F32" w:rsidRPr="00AB0F32" w14:paraId="0CDF528B" w14:textId="77777777" w:rsidTr="001F0838">
        <w:trPr>
          <w:trHeight w:val="255"/>
          <w:tblCellSpacing w:w="0" w:type="dxa"/>
          <w:del w:id="232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11C37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3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3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42C24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3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3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382:12:16</w:delText>
              </w:r>
            </w:del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E49D4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3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3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215:41:19</w:delText>
              </w:r>
            </w:del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3214F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3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4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00:00:00</w:delText>
              </w:r>
            </w:del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19EA0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24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4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597:53:35</w:delText>
              </w:r>
            </w:del>
          </w:p>
        </w:tc>
      </w:tr>
    </w:tbl>
    <w:p w14:paraId="6E6E5FFB" w14:textId="77777777" w:rsidR="00AB0F32" w:rsidRDefault="00AB0F32">
      <w:pPr>
        <w:rPr>
          <w:del w:id="243" w:author="Comparison" w:date="2016-02-04T10:59:00Z"/>
        </w:rPr>
      </w:pPr>
    </w:p>
    <w:p w14:paraId="1B6516F3" w14:textId="77777777" w:rsidR="00AB0F32" w:rsidRDefault="00AB0F32">
      <w:pPr>
        <w:rPr>
          <w:del w:id="244" w:author="Comparison" w:date="2016-02-04T10:59:00Z"/>
        </w:rPr>
      </w:pPr>
    </w:p>
    <w:p w14:paraId="102E1803" w14:textId="77777777" w:rsidR="00AB0F32" w:rsidRDefault="00AB0F32">
      <w:pPr>
        <w:rPr>
          <w:del w:id="245" w:author="Comparison" w:date="2016-02-04T10:59:00Z"/>
        </w:rPr>
      </w:pPr>
    </w:p>
    <w:p w14:paraId="535BD340" w14:textId="77777777" w:rsidR="00AB0F32" w:rsidRDefault="00AB0F32">
      <w:pPr>
        <w:rPr>
          <w:del w:id="246" w:author="Comparison" w:date="2016-02-04T10:59:00Z"/>
        </w:rPr>
      </w:pPr>
    </w:p>
    <w:p w14:paraId="04C425E1" w14:textId="77777777" w:rsidR="00AB0F32" w:rsidRDefault="00AB0F32">
      <w:pPr>
        <w:rPr>
          <w:del w:id="247" w:author="Comparison" w:date="2016-02-04T10:59:00Z"/>
        </w:rPr>
      </w:pPr>
    </w:p>
    <w:p w14:paraId="73EDE43A" w14:textId="77777777" w:rsidR="00AB0F32" w:rsidRDefault="00AB0F32">
      <w:pPr>
        <w:rPr>
          <w:del w:id="248" w:author="Comparison" w:date="2016-02-04T10:59:00Z"/>
        </w:rPr>
      </w:pPr>
    </w:p>
    <w:p w14:paraId="08598DD1" w14:textId="77777777" w:rsidR="00AB0F32" w:rsidRDefault="00AB0F32">
      <w:pPr>
        <w:rPr>
          <w:del w:id="249" w:author="Comparison" w:date="2016-02-04T10:59:00Z"/>
        </w:rPr>
      </w:pPr>
    </w:p>
    <w:p w14:paraId="6EA2516E" w14:textId="77777777" w:rsidR="00AB0F32" w:rsidRDefault="00AB0F32">
      <w:pPr>
        <w:rPr>
          <w:del w:id="250" w:author="Comparison" w:date="2016-02-04T10:59:00Z"/>
        </w:rPr>
      </w:pPr>
    </w:p>
    <w:p w14:paraId="641AE63D" w14:textId="77777777" w:rsidR="00AB0F32" w:rsidRDefault="00AB0F32">
      <w:pPr>
        <w:rPr>
          <w:del w:id="251" w:author="Comparison" w:date="2016-02-04T10:59:00Z"/>
        </w:rPr>
      </w:pPr>
    </w:p>
    <w:p w14:paraId="76FFA6F8" w14:textId="77777777" w:rsidR="00AB0F32" w:rsidRDefault="00AB0F32">
      <w:pPr>
        <w:rPr>
          <w:del w:id="252" w:author="Comparison" w:date="2016-02-04T10:59:00Z"/>
        </w:rPr>
      </w:pPr>
    </w:p>
    <w:p w14:paraId="48B57F1D" w14:textId="77777777" w:rsidR="00AB0F32" w:rsidRDefault="00AB0F32">
      <w:pPr>
        <w:rPr>
          <w:del w:id="253" w:author="Comparison" w:date="2016-02-04T10:59:00Z"/>
        </w:rPr>
      </w:pPr>
    </w:p>
    <w:p w14:paraId="75DA61A9" w14:textId="77777777" w:rsidR="00AB0F32" w:rsidRDefault="00AB0F32">
      <w:pPr>
        <w:rPr>
          <w:del w:id="254" w:author="Comparison" w:date="2016-02-04T10:59:00Z"/>
        </w:rPr>
      </w:pPr>
    </w:p>
    <w:p w14:paraId="55E18056" w14:textId="77777777" w:rsidR="00AB0F32" w:rsidRDefault="00AB0F32">
      <w:pPr>
        <w:rPr>
          <w:del w:id="255" w:author="Comparison" w:date="2016-02-04T10:59:00Z"/>
        </w:rPr>
      </w:pPr>
    </w:p>
    <w:p w14:paraId="47054B78" w14:textId="77777777" w:rsidR="00AB0F32" w:rsidRDefault="00AB0F32">
      <w:pPr>
        <w:rPr>
          <w:del w:id="256" w:author="Comparison" w:date="2016-02-04T10:59:00Z"/>
        </w:rPr>
      </w:pPr>
    </w:p>
    <w:p w14:paraId="312D0779" w14:textId="77777777" w:rsidR="00AB0F32" w:rsidRDefault="00AB0F32">
      <w:pPr>
        <w:rPr>
          <w:del w:id="257" w:author="Comparison" w:date="2016-02-04T10:59:00Z"/>
        </w:rPr>
      </w:pPr>
    </w:p>
    <w:p w14:paraId="27846E5F" w14:textId="77777777" w:rsidR="00AB0F32" w:rsidRDefault="00AB0F32">
      <w:pPr>
        <w:rPr>
          <w:del w:id="258" w:author="Comparison" w:date="2016-02-04T10:59:00Z"/>
        </w:rPr>
      </w:pPr>
      <w:del w:id="259" w:author="Comparison" w:date="2016-02-04T10:59:00Z">
        <w:r>
          <w:rPr>
            <w:noProof/>
            <w:lang w:eastAsia="pt-BR"/>
          </w:rPr>
          <w:drawing>
            <wp:inline distT="0" distB="0" distL="0" distR="0" wp14:anchorId="06627915" wp14:editId="0ACBC26B">
              <wp:extent cx="5391150" cy="2371725"/>
              <wp:effectExtent l="0" t="0" r="0" b="9525"/>
              <wp:docPr id="7" name="Imagem 7" descr="C:\Users\unicafe.LABTI100.000\Desktop\graficos\LABTI0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unicafe.LABTI100.000\Desktop\graficos\LABTI04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2371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E8AFBF2" w14:textId="77777777" w:rsidR="00AB0F32" w:rsidRDefault="00AB0F32">
      <w:pPr>
        <w:rPr>
          <w:del w:id="260" w:author="Comparison" w:date="2016-02-04T10:59:00Z"/>
        </w:rPr>
      </w:pPr>
    </w:p>
    <w:tbl>
      <w:tblPr>
        <w:tblpPr w:leftFromText="141" w:rightFromText="141" w:vertAnchor="page" w:horzAnchor="page" w:tblpX="1201" w:tblpY="6256"/>
        <w:tblW w:w="920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864"/>
        <w:gridCol w:w="1843"/>
        <w:gridCol w:w="2410"/>
        <w:gridCol w:w="2551"/>
      </w:tblGrid>
      <w:tr w:rsidR="001F0838" w:rsidRPr="00AB0F32" w14:paraId="1C091B7C" w14:textId="77777777" w:rsidTr="001F0838">
        <w:trPr>
          <w:trHeight w:val="255"/>
          <w:tblCellSpacing w:w="0" w:type="dxa"/>
          <w:del w:id="261" w:author="Comparison" w:date="2016-02-04T10:59:00Z"/>
        </w:trPr>
        <w:tc>
          <w:tcPr>
            <w:tcW w:w="92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026B0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6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63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Utilização do laboratório em cada turno – LABTI04</w:delText>
              </w:r>
            </w:del>
          </w:p>
        </w:tc>
      </w:tr>
      <w:tr w:rsidR="001F0838" w:rsidRPr="00AB0F32" w14:paraId="3E014D58" w14:textId="77777777" w:rsidTr="001F0838">
        <w:trPr>
          <w:trHeight w:val="255"/>
          <w:tblCellSpacing w:w="0" w:type="dxa"/>
          <w:del w:id="264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02CF4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6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95C5C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6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6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93FD1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6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6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1FB48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7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7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1E880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7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7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1F0838" w:rsidRPr="00AB0F32" w14:paraId="212F8A91" w14:textId="77777777" w:rsidTr="001F0838">
        <w:trPr>
          <w:trHeight w:val="255"/>
          <w:tblCellSpacing w:w="0" w:type="dxa"/>
          <w:del w:id="274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0F073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7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7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5508E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7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7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74.79%</w:delText>
              </w:r>
            </w:del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03D30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7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8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25.21%</w:delText>
              </w:r>
            </w:del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83FF8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8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8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0.00%</w:delText>
              </w:r>
            </w:del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AC54B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8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8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1F0838" w:rsidRPr="00AB0F32" w14:paraId="0F8A958B" w14:textId="77777777" w:rsidTr="001F0838">
        <w:trPr>
          <w:trHeight w:val="255"/>
          <w:tblCellSpacing w:w="0" w:type="dxa"/>
          <w:del w:id="285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3989F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8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8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2CB3A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8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8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425:23:39</w:delText>
              </w:r>
            </w:del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B4424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9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9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143:23:14</w:delText>
              </w:r>
            </w:del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EB46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9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9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00:00:00</w:delText>
              </w:r>
            </w:del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BC03B" w14:textId="77777777" w:rsidR="001F0838" w:rsidRPr="00AB0F32" w:rsidRDefault="001F0838" w:rsidP="001F0838">
            <w:pPr>
              <w:spacing w:after="0" w:line="240" w:lineRule="auto"/>
              <w:jc w:val="center"/>
              <w:rPr>
                <w:del w:id="29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29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568:46:53</w:delText>
              </w:r>
            </w:del>
          </w:p>
        </w:tc>
      </w:tr>
    </w:tbl>
    <w:p w14:paraId="52979D95" w14:textId="77777777" w:rsidR="00AB0F32" w:rsidRDefault="00AB0F32" w:rsidP="001F0838">
      <w:pPr>
        <w:jc w:val="center"/>
        <w:rPr>
          <w:del w:id="296" w:author="Comparison" w:date="2016-02-04T10:59:00Z"/>
        </w:rPr>
      </w:pPr>
    </w:p>
    <w:p w14:paraId="1D853DCA" w14:textId="77777777" w:rsidR="00AB0F32" w:rsidRDefault="00AB0F32" w:rsidP="001F0838">
      <w:pPr>
        <w:jc w:val="center"/>
        <w:rPr>
          <w:del w:id="297" w:author="Comparison" w:date="2016-02-04T10:59:00Z"/>
        </w:rPr>
      </w:pPr>
    </w:p>
    <w:p w14:paraId="1BA02E00" w14:textId="77777777" w:rsidR="00AB0F32" w:rsidRDefault="00AB0F32" w:rsidP="001F0838">
      <w:pPr>
        <w:jc w:val="center"/>
        <w:rPr>
          <w:del w:id="298" w:author="Comparison" w:date="2016-02-04T10:59:00Z"/>
        </w:rPr>
      </w:pPr>
    </w:p>
    <w:p w14:paraId="6B1171A4" w14:textId="77777777" w:rsidR="00AB0F32" w:rsidRDefault="00AB0F32" w:rsidP="001F0838">
      <w:pPr>
        <w:jc w:val="center"/>
        <w:rPr>
          <w:del w:id="299" w:author="Comparison" w:date="2016-02-04T10:59:00Z"/>
        </w:rPr>
      </w:pPr>
    </w:p>
    <w:p w14:paraId="174190E6" w14:textId="77777777" w:rsidR="00AB0F32" w:rsidRDefault="00AB0F32" w:rsidP="001F0838">
      <w:pPr>
        <w:jc w:val="center"/>
        <w:rPr>
          <w:del w:id="300" w:author="Comparison" w:date="2016-02-04T10:59:00Z"/>
        </w:rPr>
      </w:pPr>
    </w:p>
    <w:p w14:paraId="496085D2" w14:textId="77777777" w:rsidR="00AB0F32" w:rsidRDefault="00AB0F32" w:rsidP="001F0838">
      <w:pPr>
        <w:jc w:val="center"/>
        <w:rPr>
          <w:del w:id="301" w:author="Comparison" w:date="2016-02-04T10:59:00Z"/>
        </w:rPr>
      </w:pPr>
    </w:p>
    <w:p w14:paraId="16FAA0F5" w14:textId="77777777" w:rsidR="00AB0F32" w:rsidRDefault="00AB0F32">
      <w:pPr>
        <w:rPr>
          <w:del w:id="302" w:author="Comparison" w:date="2016-02-04T10:59:00Z"/>
        </w:rPr>
      </w:pPr>
    </w:p>
    <w:p w14:paraId="27FD9E6A" w14:textId="77777777" w:rsidR="00AB0F32" w:rsidRDefault="00AB0F32">
      <w:pPr>
        <w:rPr>
          <w:del w:id="303" w:author="Comparison" w:date="2016-02-04T10:59:00Z"/>
        </w:rPr>
      </w:pPr>
    </w:p>
    <w:p w14:paraId="47B2FFF4" w14:textId="77777777" w:rsidR="00AB0F32" w:rsidRDefault="00AB0F32">
      <w:pPr>
        <w:rPr>
          <w:del w:id="304" w:author="Comparison" w:date="2016-02-04T10:59:00Z"/>
        </w:rPr>
      </w:pPr>
    </w:p>
    <w:p w14:paraId="39121D5D" w14:textId="77777777" w:rsidR="00AB0F32" w:rsidRDefault="00AB0F32">
      <w:pPr>
        <w:rPr>
          <w:del w:id="305" w:author="Comparison" w:date="2016-02-04T10:59:00Z"/>
        </w:rPr>
      </w:pPr>
    </w:p>
    <w:p w14:paraId="06FD5DF1" w14:textId="77777777" w:rsidR="00AB0F32" w:rsidRDefault="00AB0F32">
      <w:pPr>
        <w:rPr>
          <w:del w:id="306" w:author="Comparison" w:date="2016-02-04T10:59:00Z"/>
        </w:rPr>
      </w:pPr>
    </w:p>
    <w:p w14:paraId="4109A245" w14:textId="77777777" w:rsidR="00AB0F32" w:rsidRDefault="00AB0F32">
      <w:pPr>
        <w:rPr>
          <w:del w:id="307" w:author="Comparison" w:date="2016-02-04T10:59:00Z"/>
        </w:rPr>
      </w:pPr>
    </w:p>
    <w:p w14:paraId="29A301FE" w14:textId="77777777" w:rsidR="00AB0F32" w:rsidRDefault="00AB0F32">
      <w:pPr>
        <w:rPr>
          <w:del w:id="308" w:author="Comparison" w:date="2016-02-04T10:59:00Z"/>
        </w:rPr>
      </w:pPr>
    </w:p>
    <w:p w14:paraId="6D902757" w14:textId="77777777" w:rsidR="00AB0F32" w:rsidRDefault="00AB0F32">
      <w:pPr>
        <w:rPr>
          <w:del w:id="309" w:author="Comparison" w:date="2016-02-04T10:59:00Z"/>
        </w:rPr>
      </w:pPr>
    </w:p>
    <w:p w14:paraId="4E422C0A" w14:textId="77777777" w:rsidR="00AB0F32" w:rsidRDefault="00AB0F32">
      <w:pPr>
        <w:rPr>
          <w:del w:id="310" w:author="Comparison" w:date="2016-02-04T10:59:00Z"/>
        </w:rPr>
      </w:pPr>
    </w:p>
    <w:p w14:paraId="5BA06A27" w14:textId="77777777" w:rsidR="00AB0F32" w:rsidRDefault="00AB0F32">
      <w:pPr>
        <w:rPr>
          <w:del w:id="311" w:author="Comparison" w:date="2016-02-04T10:59:00Z"/>
        </w:rPr>
      </w:pPr>
    </w:p>
    <w:p w14:paraId="341530F0" w14:textId="77777777" w:rsidR="00AB0F32" w:rsidRDefault="00AB0F32">
      <w:pPr>
        <w:rPr>
          <w:del w:id="312" w:author="Comparison" w:date="2016-02-04T10:59:00Z"/>
        </w:rPr>
      </w:pPr>
    </w:p>
    <w:p w14:paraId="2C0327B4" w14:textId="77777777" w:rsidR="00AB0F32" w:rsidRDefault="00AB0F32">
      <w:pPr>
        <w:rPr>
          <w:del w:id="313" w:author="Comparison" w:date="2016-02-04T10:59:00Z"/>
        </w:rPr>
      </w:pPr>
    </w:p>
    <w:p w14:paraId="1016E6EE" w14:textId="77777777" w:rsidR="00AB0F32" w:rsidRDefault="00AB0F32">
      <w:pPr>
        <w:rPr>
          <w:del w:id="314" w:author="Comparison" w:date="2016-02-04T10:59:00Z"/>
        </w:rPr>
      </w:pPr>
    </w:p>
    <w:p w14:paraId="59A5F753" w14:textId="77777777" w:rsidR="00AB0F32" w:rsidRDefault="00AB0F32">
      <w:pPr>
        <w:rPr>
          <w:del w:id="315" w:author="Comparison" w:date="2016-02-04T10:59:00Z"/>
        </w:rPr>
      </w:pPr>
    </w:p>
    <w:p w14:paraId="4F0E1434" w14:textId="77777777" w:rsidR="00AB0F32" w:rsidRDefault="00AB0F32">
      <w:pPr>
        <w:rPr>
          <w:del w:id="316" w:author="Comparison" w:date="2016-02-04T10:59:00Z"/>
        </w:rPr>
      </w:pPr>
    </w:p>
    <w:p w14:paraId="6A29DBB1" w14:textId="77777777" w:rsidR="00AB0F32" w:rsidRDefault="00AB0F32">
      <w:pPr>
        <w:rPr>
          <w:del w:id="317" w:author="Comparison" w:date="2016-02-04T10:59:00Z"/>
        </w:rPr>
      </w:pPr>
    </w:p>
    <w:p w14:paraId="62DDF61B" w14:textId="77777777" w:rsidR="00AB0F32" w:rsidRDefault="001F0838">
      <w:pPr>
        <w:rPr>
          <w:del w:id="318" w:author="Comparison" w:date="2016-02-04T10:59:00Z"/>
        </w:rPr>
      </w:pPr>
      <w:del w:id="319" w:author="Comparison" w:date="2016-02-04T10:59:00Z">
        <w:r>
          <w:rPr>
            <w:noProof/>
            <w:lang w:eastAsia="pt-BR"/>
          </w:rPr>
          <w:drawing>
            <wp:inline distT="0" distB="0" distL="0" distR="0" wp14:anchorId="333FB432" wp14:editId="2DF0B88F">
              <wp:extent cx="5391150" cy="2333625"/>
              <wp:effectExtent l="0" t="0" r="0" b="9525"/>
              <wp:docPr id="8" name="Imagem 8" descr="C:\Users\unicafe.LABTI100.000\Desktop\graficos\BIBLIBERDAD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unicafe.LABTI100.000\Desktop\graficos\BIBLIBERDADE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2333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8375DB8" w14:textId="77777777" w:rsidR="00AB0F32" w:rsidRDefault="00AB0F32">
      <w:pPr>
        <w:rPr>
          <w:del w:id="320" w:author="Comparison" w:date="2016-02-04T10:59:00Z"/>
        </w:rPr>
      </w:pPr>
    </w:p>
    <w:p w14:paraId="7F135BF8" w14:textId="77777777" w:rsidR="00AB0F32" w:rsidRDefault="00AB0F32">
      <w:pPr>
        <w:rPr>
          <w:del w:id="321" w:author="Comparison" w:date="2016-02-04T10:59:00Z"/>
        </w:rPr>
      </w:pPr>
    </w:p>
    <w:p w14:paraId="24BC2A50" w14:textId="77777777" w:rsidR="00AB0F32" w:rsidRDefault="00AB0F32">
      <w:pPr>
        <w:rPr>
          <w:del w:id="322" w:author="Comparison" w:date="2016-02-04T10:59:00Z"/>
        </w:rPr>
      </w:pPr>
    </w:p>
    <w:p w14:paraId="61B00438" w14:textId="77777777" w:rsidR="00AB0F32" w:rsidRDefault="00AB0F32">
      <w:pPr>
        <w:rPr>
          <w:del w:id="323" w:author="Comparison" w:date="2016-02-04T10:59:00Z"/>
        </w:rPr>
      </w:pP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1863"/>
        <w:gridCol w:w="1836"/>
        <w:gridCol w:w="1686"/>
        <w:gridCol w:w="1866"/>
      </w:tblGrid>
      <w:tr w:rsidR="00AB0F32" w:rsidRPr="00AB0F32" w14:paraId="3EE97B6C" w14:textId="77777777" w:rsidTr="001F0838">
        <w:trPr>
          <w:trHeight w:val="255"/>
          <w:tblCellSpacing w:w="0" w:type="dxa"/>
          <w:jc w:val="center"/>
          <w:del w:id="324" w:author="Comparison" w:date="2016-02-04T10:59:00Z"/>
        </w:trPr>
        <w:tc>
          <w:tcPr>
            <w:tcW w:w="7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ECB49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2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26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Utilização do laboratório em cada turno – Biblioteca de Liberdade</w:delText>
              </w:r>
            </w:del>
          </w:p>
        </w:tc>
      </w:tr>
      <w:tr w:rsidR="001F0838" w:rsidRPr="00AB0F32" w14:paraId="4FF49580" w14:textId="77777777" w:rsidTr="001F0838">
        <w:trPr>
          <w:trHeight w:val="255"/>
          <w:tblCellSpacing w:w="0" w:type="dxa"/>
          <w:jc w:val="center"/>
          <w:del w:id="327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0B827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2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56272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2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3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E84AF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3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3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4FC2D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3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3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B1294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3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3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1F0838" w:rsidRPr="00AB0F32" w14:paraId="5E0D889E" w14:textId="77777777" w:rsidTr="001F0838">
        <w:trPr>
          <w:trHeight w:val="255"/>
          <w:tblCellSpacing w:w="0" w:type="dxa"/>
          <w:jc w:val="center"/>
          <w:del w:id="337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83241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3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3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CD0E3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4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4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39.64%</w:delText>
              </w:r>
            </w:del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6763E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4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4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48.15%</w:delText>
              </w:r>
            </w:del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32A4D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4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4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12.20%</w:delText>
              </w:r>
            </w:del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A968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4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4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1F0838" w:rsidRPr="00AB0F32" w14:paraId="7C99B0F7" w14:textId="77777777" w:rsidTr="001F0838">
        <w:trPr>
          <w:trHeight w:val="255"/>
          <w:tblCellSpacing w:w="0" w:type="dxa"/>
          <w:jc w:val="center"/>
          <w:del w:id="348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EEBA4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4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5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2CF0A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5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5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1330:56:46</w:delText>
              </w:r>
            </w:del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D9205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5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5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1616:36:35</w:delText>
              </w:r>
            </w:del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7860F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5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5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409:38:29</w:delText>
              </w:r>
            </w:del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EC8C9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5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5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3357:11:50</w:delText>
              </w:r>
            </w:del>
          </w:p>
        </w:tc>
      </w:tr>
    </w:tbl>
    <w:p w14:paraId="2F26EDF1" w14:textId="77777777" w:rsidR="00AB0F32" w:rsidRDefault="00AB0F32">
      <w:pPr>
        <w:rPr>
          <w:del w:id="359" w:author="Comparison" w:date="2016-02-04T10:59:00Z"/>
        </w:rPr>
      </w:pPr>
    </w:p>
    <w:p w14:paraId="0382F3EC" w14:textId="77777777" w:rsidR="00AB0F32" w:rsidRDefault="00AB0F32">
      <w:pPr>
        <w:rPr>
          <w:del w:id="360" w:author="Comparison" w:date="2016-02-04T10:59:00Z"/>
        </w:rPr>
      </w:pPr>
    </w:p>
    <w:p w14:paraId="51D44F25" w14:textId="77777777" w:rsidR="00AB0F32" w:rsidRDefault="00AB0F32">
      <w:pPr>
        <w:rPr>
          <w:del w:id="361" w:author="Comparison" w:date="2016-02-04T10:59:00Z"/>
        </w:rPr>
      </w:pPr>
    </w:p>
    <w:p w14:paraId="58ED10F0" w14:textId="77777777" w:rsidR="00AB0F32" w:rsidRDefault="00AB0F32">
      <w:pPr>
        <w:rPr>
          <w:del w:id="362" w:author="Comparison" w:date="2016-02-04T10:59:00Z"/>
        </w:rPr>
      </w:pPr>
    </w:p>
    <w:p w14:paraId="19AFA081" w14:textId="77777777" w:rsidR="00AB0F32" w:rsidRDefault="00AB0F32">
      <w:pPr>
        <w:rPr>
          <w:del w:id="363" w:author="Comparison" w:date="2016-02-04T10:59:00Z"/>
        </w:rPr>
      </w:pPr>
    </w:p>
    <w:p w14:paraId="01AD3C20" w14:textId="77777777" w:rsidR="00AB0F32" w:rsidRDefault="00AB0F32">
      <w:pPr>
        <w:rPr>
          <w:del w:id="364" w:author="Comparison" w:date="2016-02-04T10:59:00Z"/>
        </w:rPr>
      </w:pPr>
    </w:p>
    <w:p w14:paraId="6DE84122" w14:textId="77777777" w:rsidR="00AB0F32" w:rsidRDefault="00AB0F32">
      <w:pPr>
        <w:rPr>
          <w:del w:id="365" w:author="Comparison" w:date="2016-02-04T10:59:00Z"/>
        </w:rPr>
      </w:pPr>
    </w:p>
    <w:p w14:paraId="0217A753" w14:textId="77777777" w:rsidR="00AB0F32" w:rsidRDefault="00AB0F32">
      <w:pPr>
        <w:rPr>
          <w:del w:id="366" w:author="Comparison" w:date="2016-02-04T10:59:00Z"/>
        </w:rPr>
      </w:pPr>
    </w:p>
    <w:p w14:paraId="607AC9D5" w14:textId="77777777" w:rsidR="00AB0F32" w:rsidRDefault="00AB0F32">
      <w:pPr>
        <w:rPr>
          <w:del w:id="367" w:author="Comparison" w:date="2016-02-04T10:59:00Z"/>
        </w:rPr>
      </w:pPr>
    </w:p>
    <w:p w14:paraId="619DD070" w14:textId="77777777" w:rsidR="00AB0F32" w:rsidRDefault="00AB0F32">
      <w:pPr>
        <w:rPr>
          <w:del w:id="368" w:author="Comparison" w:date="2016-02-04T10:59:00Z"/>
        </w:rPr>
      </w:pPr>
    </w:p>
    <w:p w14:paraId="7E524448" w14:textId="77777777" w:rsidR="00AB0F32" w:rsidRDefault="00AB0F32">
      <w:pPr>
        <w:rPr>
          <w:del w:id="369" w:author="Comparison" w:date="2016-02-04T10:59:00Z"/>
        </w:rPr>
      </w:pPr>
    </w:p>
    <w:p w14:paraId="35127811" w14:textId="77777777" w:rsidR="00AB0F32" w:rsidRDefault="00AB0F32">
      <w:pPr>
        <w:rPr>
          <w:del w:id="370" w:author="Comparison" w:date="2016-02-04T10:59:00Z"/>
        </w:rPr>
      </w:pPr>
    </w:p>
    <w:p w14:paraId="2094EC09" w14:textId="77777777" w:rsidR="00AB0F32" w:rsidRDefault="00AB0F32">
      <w:pPr>
        <w:rPr>
          <w:del w:id="371" w:author="Comparison" w:date="2016-02-04T10:59:00Z"/>
        </w:rPr>
      </w:pPr>
    </w:p>
    <w:p w14:paraId="0C2FD02B" w14:textId="77777777" w:rsidR="00AB0F32" w:rsidRDefault="00AB0F32">
      <w:pPr>
        <w:rPr>
          <w:del w:id="372" w:author="Comparison" w:date="2016-02-04T10:59:00Z"/>
        </w:rPr>
      </w:pPr>
    </w:p>
    <w:p w14:paraId="2151AC42" w14:textId="77777777" w:rsidR="00AB0F32" w:rsidRDefault="00AB0F32">
      <w:pPr>
        <w:rPr>
          <w:del w:id="373" w:author="Comparison" w:date="2016-02-04T10:59:00Z"/>
        </w:rPr>
      </w:pPr>
    </w:p>
    <w:p w14:paraId="554A2103" w14:textId="77777777" w:rsidR="00AB0F32" w:rsidRDefault="00AB0F32">
      <w:pPr>
        <w:rPr>
          <w:del w:id="374" w:author="Comparison" w:date="2016-02-04T10:59:00Z"/>
        </w:rPr>
      </w:pPr>
    </w:p>
    <w:p w14:paraId="17E16368" w14:textId="77777777" w:rsidR="00AB0F32" w:rsidRDefault="00AB0F32">
      <w:pPr>
        <w:rPr>
          <w:del w:id="375" w:author="Comparison" w:date="2016-02-04T10:59:00Z"/>
        </w:rPr>
      </w:pPr>
    </w:p>
    <w:p w14:paraId="3CAF552A" w14:textId="77777777" w:rsidR="00AB0F32" w:rsidRDefault="001F0838">
      <w:pPr>
        <w:rPr>
          <w:del w:id="376" w:author="Comparison" w:date="2016-02-04T10:59:00Z"/>
        </w:rPr>
      </w:pPr>
      <w:del w:id="377" w:author="Comparison" w:date="2016-02-04T10:59:00Z">
        <w:r>
          <w:rPr>
            <w:noProof/>
            <w:lang w:eastAsia="pt-BR"/>
          </w:rPr>
          <w:drawing>
            <wp:inline distT="0" distB="0" distL="0" distR="0" wp14:anchorId="57E63AF0" wp14:editId="366FDB4F">
              <wp:extent cx="5391150" cy="2362200"/>
              <wp:effectExtent l="0" t="0" r="0" b="0"/>
              <wp:docPr id="9" name="Imagem 9" descr="C:\Users\unicafe.LABTI100.000\Desktop\graficos\BIBPALMARE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unicafe.LABTI100.000\Desktop\graficos\BIBPALMARES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236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D62F191" w14:textId="77777777" w:rsidR="00AB0F32" w:rsidRDefault="00AB0F32">
      <w:pPr>
        <w:rPr>
          <w:del w:id="378" w:author="Comparison" w:date="2016-02-04T10:59:00Z"/>
        </w:rPr>
      </w:pPr>
    </w:p>
    <w:p w14:paraId="47DA2230" w14:textId="77777777" w:rsidR="00AB0F32" w:rsidRDefault="00AB0F32">
      <w:pPr>
        <w:rPr>
          <w:del w:id="379" w:author="Comparison" w:date="2016-02-04T10:59:00Z"/>
        </w:rPr>
      </w:pPr>
    </w:p>
    <w:p w14:paraId="165E7577" w14:textId="77777777" w:rsidR="00AB0F32" w:rsidRDefault="00AB0F32">
      <w:pPr>
        <w:rPr>
          <w:del w:id="380" w:author="Comparison" w:date="2016-02-04T10:59:00Z"/>
        </w:rPr>
      </w:pPr>
    </w:p>
    <w:tbl>
      <w:tblPr>
        <w:tblW w:w="0" w:type="auto"/>
        <w:tblCellSpacing w:w="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014"/>
        <w:gridCol w:w="1984"/>
        <w:gridCol w:w="1985"/>
        <w:gridCol w:w="1841"/>
      </w:tblGrid>
      <w:tr w:rsidR="00AB0F32" w:rsidRPr="00AB0F32" w14:paraId="1519D502" w14:textId="77777777" w:rsidTr="001F0838">
        <w:trPr>
          <w:trHeight w:val="255"/>
          <w:tblCellSpacing w:w="0" w:type="dxa"/>
          <w:del w:id="381" w:author="Comparison" w:date="2016-02-04T10:59:00Z"/>
        </w:trPr>
        <w:tc>
          <w:tcPr>
            <w:tcW w:w="83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D0A88" w14:textId="77777777" w:rsidR="00AB0F32" w:rsidRPr="00AB0F32" w:rsidRDefault="00AB0F32" w:rsidP="00AB0F32">
            <w:pPr>
              <w:spacing w:after="0" w:line="240" w:lineRule="auto"/>
              <w:jc w:val="center"/>
              <w:rPr>
                <w:del w:id="38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83" w:author="Comparison" w:date="2016-02-04T10:59:00Z">
              <w:r w:rsidRPr="00AB0F32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Utilização do laboratório em cada turno – Biblioteca de Palmares</w:delText>
              </w:r>
            </w:del>
          </w:p>
        </w:tc>
      </w:tr>
      <w:tr w:rsidR="001F0838" w:rsidRPr="00AB0F32" w14:paraId="01ED4269" w14:textId="77777777" w:rsidTr="001F0838">
        <w:trPr>
          <w:trHeight w:val="255"/>
          <w:tblCellSpacing w:w="0" w:type="dxa"/>
          <w:del w:id="384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D59C9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8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A465D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8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8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Manhã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A4F86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8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8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Tarde</w:delText>
              </w:r>
            </w:del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9BD8B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9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9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Noite</w:delText>
              </w:r>
            </w:del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94C9F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9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9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1F0838" w:rsidRPr="00AB0F32" w14:paraId="26EB2ADB" w14:textId="77777777" w:rsidTr="001F0838">
        <w:trPr>
          <w:trHeight w:val="255"/>
          <w:tblCellSpacing w:w="0" w:type="dxa"/>
          <w:del w:id="394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97709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9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96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%</w:delText>
              </w:r>
            </w:del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8534A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9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398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48.60%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FFF22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39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00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46.81%</w:delText>
              </w:r>
            </w:del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B453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0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02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4.59%</w:delText>
              </w:r>
            </w:del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1A4C7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0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04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100.00%</w:delText>
              </w:r>
            </w:del>
          </w:p>
        </w:tc>
      </w:tr>
      <w:tr w:rsidR="001F0838" w:rsidRPr="00AB0F32" w14:paraId="7B8CBFD9" w14:textId="77777777" w:rsidTr="001F0838">
        <w:trPr>
          <w:trHeight w:val="255"/>
          <w:tblCellSpacing w:w="0" w:type="dxa"/>
          <w:del w:id="405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7CEC1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0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07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3889F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0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09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789:53:54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D12AE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1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11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760:48:01</w:delText>
              </w:r>
            </w:del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26BA8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1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13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74:32:48</w:delText>
              </w:r>
            </w:del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9130E" w14:textId="77777777" w:rsidR="00AB0F32" w:rsidRPr="00AB0F32" w:rsidRDefault="00AB0F32" w:rsidP="001F0838">
            <w:pPr>
              <w:spacing w:after="0" w:line="240" w:lineRule="auto"/>
              <w:jc w:val="center"/>
              <w:rPr>
                <w:del w:id="41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15" w:author="Comparison" w:date="2016-02-04T10:59:00Z">
              <w:r w:rsidRPr="00AB0F32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1625:14:43</w:delText>
              </w:r>
            </w:del>
          </w:p>
        </w:tc>
      </w:tr>
    </w:tbl>
    <w:p w14:paraId="61A8D7C6" w14:textId="77777777" w:rsidR="00AB0F32" w:rsidRDefault="00AB0F32">
      <w:pPr>
        <w:rPr>
          <w:del w:id="416" w:author="Comparison" w:date="2016-02-04T10:59:00Z"/>
        </w:rPr>
      </w:pPr>
    </w:p>
    <w:p w14:paraId="256AAF28" w14:textId="77777777" w:rsidR="00AB0F32" w:rsidRDefault="00AB0F32">
      <w:pPr>
        <w:rPr>
          <w:del w:id="417" w:author="Comparison" w:date="2016-02-04T10:59:00Z"/>
        </w:rPr>
      </w:pPr>
    </w:p>
    <w:p w14:paraId="08CE5E69" w14:textId="77777777" w:rsidR="00AB0F32" w:rsidRDefault="00AB0F32">
      <w:pPr>
        <w:rPr>
          <w:del w:id="418" w:author="Comparison" w:date="2016-02-04T10:59:00Z"/>
        </w:rPr>
      </w:pPr>
    </w:p>
    <w:p w14:paraId="7008A38E" w14:textId="77777777" w:rsidR="00AB0F32" w:rsidRDefault="00AB0F32">
      <w:pPr>
        <w:rPr>
          <w:del w:id="419" w:author="Comparison" w:date="2016-02-04T10:59:00Z"/>
        </w:rPr>
      </w:pPr>
    </w:p>
    <w:p w14:paraId="16776E62" w14:textId="77777777" w:rsidR="00AB0F32" w:rsidRDefault="00AB0F32">
      <w:pPr>
        <w:rPr>
          <w:del w:id="420" w:author="Comparison" w:date="2016-02-04T10:59:00Z"/>
        </w:rPr>
      </w:pPr>
    </w:p>
    <w:p w14:paraId="7ED25960" w14:textId="77777777" w:rsidR="00AB0F32" w:rsidRDefault="00AB0F32">
      <w:pPr>
        <w:rPr>
          <w:del w:id="421" w:author="Comparison" w:date="2016-02-04T10:59:00Z"/>
        </w:rPr>
      </w:pPr>
    </w:p>
    <w:p w14:paraId="66BBA56B" w14:textId="77777777" w:rsidR="00AB0F32" w:rsidRDefault="00AB0F32">
      <w:pPr>
        <w:rPr>
          <w:del w:id="422" w:author="Comparison" w:date="2016-02-04T10:59:00Z"/>
        </w:rPr>
      </w:pPr>
    </w:p>
    <w:p w14:paraId="47C5E94A" w14:textId="77777777" w:rsidR="00AB0F32" w:rsidRDefault="00AB0F32">
      <w:pPr>
        <w:rPr>
          <w:del w:id="423" w:author="Comparison" w:date="2016-02-04T10:59:00Z"/>
        </w:rPr>
      </w:pPr>
    </w:p>
    <w:p w14:paraId="0E93998C" w14:textId="77777777" w:rsidR="00AB0F32" w:rsidRDefault="00AB0F32">
      <w:pPr>
        <w:rPr>
          <w:del w:id="424" w:author="Comparison" w:date="2016-02-04T10:59:00Z"/>
        </w:rPr>
      </w:pPr>
    </w:p>
    <w:p w14:paraId="4F764548" w14:textId="77777777" w:rsidR="00AB0F32" w:rsidRDefault="00AB0F32">
      <w:pPr>
        <w:rPr>
          <w:del w:id="425" w:author="Comparison" w:date="2016-02-04T10:59:00Z"/>
        </w:rPr>
      </w:pPr>
    </w:p>
    <w:p w14:paraId="074CC88E" w14:textId="77777777" w:rsidR="00AB0F32" w:rsidRDefault="00AB0F32">
      <w:pPr>
        <w:rPr>
          <w:del w:id="426" w:author="Comparison" w:date="2016-02-04T10:59:00Z"/>
        </w:rPr>
      </w:pPr>
    </w:p>
    <w:p w14:paraId="27B6AA8E" w14:textId="77777777" w:rsidR="00AB0F32" w:rsidRDefault="00AB0F32">
      <w:pPr>
        <w:rPr>
          <w:del w:id="427" w:author="Comparison" w:date="2016-02-04T10:59:00Z"/>
        </w:rPr>
      </w:pPr>
    </w:p>
    <w:p w14:paraId="25B9E18E" w14:textId="77777777" w:rsidR="00AB0F32" w:rsidRDefault="00B06066" w:rsidP="00B06066">
      <w:pPr>
        <w:pStyle w:val="Subttulo"/>
        <w:rPr>
          <w:del w:id="428" w:author="Comparison" w:date="2016-02-04T10:59:00Z"/>
        </w:rPr>
      </w:pPr>
      <w:del w:id="429" w:author="Comparison" w:date="2016-02-04T10:59:00Z">
        <w:r>
          <w:delText>3. Ranking de horas de acesso</w:delText>
        </w:r>
      </w:del>
    </w:p>
    <w:p w14:paraId="670EC180" w14:textId="77777777" w:rsidR="00AB0F32" w:rsidRDefault="00AB0F32">
      <w:pPr>
        <w:rPr>
          <w:del w:id="430" w:author="Comparison" w:date="2016-02-04T10:59:00Z"/>
        </w:rPr>
      </w:pPr>
      <w:del w:id="431" w:author="Comparison" w:date="2016-02-04T10:59:00Z">
        <w:r>
          <w:delText xml:space="preserve">Fazendo o somatório de horas de utilização em cada laboratório e tirando o percentual em cada um produzimos o seguinte gráfico: </w:delText>
        </w:r>
      </w:del>
    </w:p>
    <w:p w14:paraId="3C223F31" w14:textId="77777777" w:rsidR="00AB0F32" w:rsidRDefault="00AB0F32">
      <w:pPr>
        <w:rPr>
          <w:del w:id="432" w:author="Comparison" w:date="2016-02-04T10:59:00Z"/>
        </w:rPr>
      </w:pPr>
    </w:p>
    <w:p w14:paraId="08DEFFAA" w14:textId="77777777" w:rsidR="00AB0F32" w:rsidRDefault="00AB0F32">
      <w:pPr>
        <w:rPr>
          <w:del w:id="433" w:author="Comparison" w:date="2016-02-04T10:59:00Z"/>
        </w:rPr>
      </w:pPr>
    </w:p>
    <w:p w14:paraId="6E02CD75" w14:textId="77777777" w:rsidR="00AB0F32" w:rsidRDefault="001F0838">
      <w:pPr>
        <w:rPr>
          <w:del w:id="434" w:author="Comparison" w:date="2016-02-04T10:59:00Z"/>
        </w:rPr>
      </w:pPr>
      <w:del w:id="435" w:author="Comparison" w:date="2016-02-04T10:59:00Z">
        <w:r>
          <w:rPr>
            <w:noProof/>
            <w:lang w:eastAsia="pt-BR"/>
          </w:rPr>
          <w:drawing>
            <wp:inline distT="0" distB="0" distL="0" distR="0">
              <wp:extent cx="5286375" cy="3705225"/>
              <wp:effectExtent l="0" t="0" r="9525" b="9525"/>
              <wp:docPr id="11" name="Imagem 11" descr="C:\Users\unicafe.LABTI100.000\Desktop\graficos\rankin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unicafe.LABTI100.000\Desktop\graficos\ranking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86375" cy="370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C910440" w14:textId="77777777" w:rsidR="00AB0F32" w:rsidRDefault="00AB0F32">
      <w:pPr>
        <w:rPr>
          <w:del w:id="436" w:author="Comparison" w:date="2016-02-04T10:59:00Z"/>
        </w:rPr>
      </w:pPr>
    </w:p>
    <w:tbl>
      <w:tblPr>
        <w:tblpPr w:leftFromText="141" w:rightFromText="141" w:vertAnchor="text" w:horzAnchor="margin" w:tblpY="289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984"/>
        <w:gridCol w:w="2835"/>
      </w:tblGrid>
      <w:tr w:rsidR="001F0838" w:rsidRPr="001F0838" w14:paraId="0675DB1C" w14:textId="77777777" w:rsidTr="001F0838">
        <w:trPr>
          <w:trHeight w:val="255"/>
          <w:tblCellSpacing w:w="0" w:type="dxa"/>
          <w:del w:id="437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D0A1A" w14:textId="77777777" w:rsidR="001F0838" w:rsidRPr="001F0838" w:rsidRDefault="001F0838" w:rsidP="001F0838">
            <w:pPr>
              <w:spacing w:after="0" w:line="240" w:lineRule="auto"/>
              <w:rPr>
                <w:del w:id="43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39" w:author="Comparison" w:date="2016-02-04T10:59:00Z">
              <w:r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Laboratórios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97538" w14:textId="77777777" w:rsidR="001F0838" w:rsidRPr="001F0838" w:rsidRDefault="001F0838" w:rsidP="001F0838">
            <w:pPr>
              <w:spacing w:after="0" w:line="240" w:lineRule="auto"/>
              <w:rPr>
                <w:del w:id="44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41" w:author="Comparison" w:date="2016-02-04T10:59:00Z">
              <w:r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Horas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29CCA" w14:textId="77777777" w:rsidR="001F0838" w:rsidRPr="001F0838" w:rsidRDefault="001F0838" w:rsidP="001F0838">
            <w:pPr>
              <w:spacing w:after="0" w:line="240" w:lineRule="auto"/>
              <w:rPr>
                <w:del w:id="44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43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%</w:delText>
              </w:r>
            </w:del>
          </w:p>
        </w:tc>
      </w:tr>
      <w:tr w:rsidR="001F0838" w:rsidRPr="001F0838" w14:paraId="24186168" w14:textId="77777777" w:rsidTr="001F0838">
        <w:trPr>
          <w:trHeight w:val="255"/>
          <w:tblCellSpacing w:w="0" w:type="dxa"/>
          <w:del w:id="444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37FF6" w14:textId="77777777" w:rsidR="001F0838" w:rsidRPr="001F0838" w:rsidRDefault="001F0838" w:rsidP="001F0838">
            <w:pPr>
              <w:spacing w:after="0" w:line="240" w:lineRule="auto"/>
              <w:rPr>
                <w:del w:id="44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46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LABTI01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0E272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4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48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14692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C26C6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4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50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62,14</w:delText>
              </w:r>
            </w:del>
          </w:p>
        </w:tc>
      </w:tr>
      <w:tr w:rsidR="001F0838" w:rsidRPr="001F0838" w14:paraId="6B5E12AF" w14:textId="77777777" w:rsidTr="001F0838">
        <w:trPr>
          <w:trHeight w:val="255"/>
          <w:tblCellSpacing w:w="0" w:type="dxa"/>
          <w:del w:id="451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DA6B3" w14:textId="77777777" w:rsidR="001F0838" w:rsidRPr="001F0838" w:rsidRDefault="001F0838" w:rsidP="001F0838">
            <w:pPr>
              <w:spacing w:after="0" w:line="240" w:lineRule="auto"/>
              <w:rPr>
                <w:del w:id="45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53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LABTI02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10BA6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5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55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2805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8CB5A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5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57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11,86</w:delText>
              </w:r>
            </w:del>
          </w:p>
        </w:tc>
      </w:tr>
      <w:tr w:rsidR="001F0838" w:rsidRPr="001F0838" w14:paraId="748E0AAC" w14:textId="77777777" w:rsidTr="001F0838">
        <w:trPr>
          <w:trHeight w:val="255"/>
          <w:tblCellSpacing w:w="0" w:type="dxa"/>
          <w:del w:id="458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FBF5C" w14:textId="77777777" w:rsidR="001F0838" w:rsidRPr="001F0838" w:rsidRDefault="001F0838" w:rsidP="001F0838">
            <w:pPr>
              <w:spacing w:after="0" w:line="240" w:lineRule="auto"/>
              <w:rPr>
                <w:del w:id="45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60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LABTI03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CE298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6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62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597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DC793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6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64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2,52</w:delText>
              </w:r>
            </w:del>
          </w:p>
        </w:tc>
      </w:tr>
      <w:tr w:rsidR="001F0838" w:rsidRPr="001F0838" w14:paraId="36074DCA" w14:textId="77777777" w:rsidTr="001F0838">
        <w:trPr>
          <w:trHeight w:val="255"/>
          <w:tblCellSpacing w:w="0" w:type="dxa"/>
          <w:del w:id="465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C5223" w14:textId="77777777" w:rsidR="001F0838" w:rsidRPr="001F0838" w:rsidRDefault="001F0838" w:rsidP="001F0838">
            <w:pPr>
              <w:spacing w:after="0" w:line="240" w:lineRule="auto"/>
              <w:rPr>
                <w:del w:id="46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67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LABTI04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7C0B1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6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69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568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7EDB6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7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71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2,40</w:delText>
              </w:r>
            </w:del>
          </w:p>
        </w:tc>
      </w:tr>
      <w:tr w:rsidR="001F0838" w:rsidRPr="001F0838" w14:paraId="67EE424C" w14:textId="77777777" w:rsidTr="001F0838">
        <w:trPr>
          <w:trHeight w:val="255"/>
          <w:tblCellSpacing w:w="0" w:type="dxa"/>
          <w:del w:id="472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FCB9" w14:textId="77777777" w:rsidR="001F0838" w:rsidRPr="001F0838" w:rsidRDefault="001F0838" w:rsidP="001F0838">
            <w:pPr>
              <w:spacing w:after="0" w:line="240" w:lineRule="auto"/>
              <w:rPr>
                <w:del w:id="47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74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BIBLIBERDADE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F23D8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7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76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3357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ED8C2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7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78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14,20</w:delText>
              </w:r>
            </w:del>
          </w:p>
        </w:tc>
      </w:tr>
      <w:tr w:rsidR="001F0838" w:rsidRPr="001F0838" w14:paraId="6DB2DA4D" w14:textId="77777777" w:rsidTr="001F0838">
        <w:trPr>
          <w:trHeight w:val="255"/>
          <w:tblCellSpacing w:w="0" w:type="dxa"/>
          <w:del w:id="479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243D0" w14:textId="77777777" w:rsidR="001F0838" w:rsidRPr="001F0838" w:rsidRDefault="001F0838" w:rsidP="001F0838">
            <w:pPr>
              <w:spacing w:after="0" w:line="240" w:lineRule="auto"/>
              <w:rPr>
                <w:del w:id="48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81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BIBPALMARES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31C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8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83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1625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13D20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8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85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6,87</w:delText>
              </w:r>
            </w:del>
          </w:p>
        </w:tc>
      </w:tr>
      <w:tr w:rsidR="001F0838" w:rsidRPr="001F0838" w14:paraId="6A05B69D" w14:textId="77777777" w:rsidTr="001F0838">
        <w:trPr>
          <w:trHeight w:val="255"/>
          <w:tblCellSpacing w:w="0" w:type="dxa"/>
          <w:del w:id="486" w:author="Comparison" w:date="2016-02-04T10:59:00Z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DA879" w14:textId="77777777" w:rsidR="001F0838" w:rsidRPr="001F0838" w:rsidRDefault="001F0838" w:rsidP="001F0838">
            <w:pPr>
              <w:spacing w:after="0" w:line="240" w:lineRule="auto"/>
              <w:rPr>
                <w:del w:id="48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88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Total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4DE08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8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90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23644</w:delText>
              </w:r>
            </w:del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6BBF6" w14:textId="77777777" w:rsidR="001F0838" w:rsidRPr="001F0838" w:rsidRDefault="001F0838" w:rsidP="001F0838">
            <w:pPr>
              <w:spacing w:after="0" w:line="240" w:lineRule="auto"/>
              <w:jc w:val="right"/>
              <w:rPr>
                <w:del w:id="49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492" w:author="Comparison" w:date="2016-02-04T10:59:00Z">
              <w:r w:rsidRPr="001F0838">
                <w:rPr>
                  <w:rFonts w:ascii="Liberation Sans" w:eastAsia="Times New Roman" w:hAnsi="Liberation Sans" w:cs="Liberation Sans"/>
                  <w:sz w:val="20"/>
                  <w:szCs w:val="20"/>
                  <w:lang w:eastAsia="pt-BR"/>
                </w:rPr>
                <w:delText>100,00</w:delText>
              </w:r>
            </w:del>
          </w:p>
        </w:tc>
      </w:tr>
    </w:tbl>
    <w:p w14:paraId="783B94C0" w14:textId="77777777" w:rsidR="00AB0F32" w:rsidRDefault="00AB0F32">
      <w:pPr>
        <w:rPr>
          <w:del w:id="493" w:author="Comparison" w:date="2016-02-04T10:59:00Z"/>
        </w:rPr>
      </w:pPr>
    </w:p>
    <w:p w14:paraId="20C68349" w14:textId="77777777" w:rsidR="00AB0F32" w:rsidRDefault="00AB0F32">
      <w:pPr>
        <w:rPr>
          <w:del w:id="494" w:author="Comparison" w:date="2016-02-04T10:59:00Z"/>
        </w:rPr>
      </w:pPr>
    </w:p>
    <w:p w14:paraId="7AA752F8" w14:textId="77777777" w:rsidR="00AB0F32" w:rsidRDefault="00AB0F32">
      <w:pPr>
        <w:rPr>
          <w:del w:id="495" w:author="Comparison" w:date="2016-02-04T10:59:00Z"/>
        </w:rPr>
      </w:pPr>
    </w:p>
    <w:p w14:paraId="0026F0EE" w14:textId="77777777" w:rsidR="00AB0F32" w:rsidRDefault="000714AD">
      <w:pPr>
        <w:rPr>
          <w:del w:id="496" w:author="Comparison" w:date="2016-02-04T10:59:00Z"/>
        </w:rPr>
      </w:pPr>
      <w:del w:id="497" w:author="Comparison" w:date="2016-02-04T10:59:00Z">
        <w:r>
          <w:delText xml:space="preserve">O Laboratório de Liberdade forneceu 62% do tempo disponibilizado em todos os laboratórios. </w:delText>
        </w:r>
      </w:del>
    </w:p>
    <w:p w14:paraId="70F57F40" w14:textId="77777777" w:rsidR="00AB0F32" w:rsidRDefault="00AB0F32">
      <w:pPr>
        <w:rPr>
          <w:del w:id="498" w:author="Comparison" w:date="2016-02-04T10:59:00Z"/>
        </w:rPr>
      </w:pPr>
    </w:p>
    <w:p w14:paraId="151F9B36" w14:textId="77777777" w:rsidR="00AB0F32" w:rsidRDefault="00AB0F32">
      <w:pPr>
        <w:rPr>
          <w:del w:id="499" w:author="Comparison" w:date="2016-02-04T10:59:00Z"/>
        </w:rPr>
      </w:pPr>
    </w:p>
    <w:p w14:paraId="78922A20" w14:textId="77777777" w:rsidR="00AB0F32" w:rsidRDefault="00B06066" w:rsidP="00B06066">
      <w:pPr>
        <w:pStyle w:val="Subttulo"/>
        <w:rPr>
          <w:del w:id="500" w:author="Comparison" w:date="2016-02-04T10:59:00Z"/>
        </w:rPr>
      </w:pPr>
      <w:del w:id="501" w:author="Comparison" w:date="2016-02-04T10:59:00Z">
        <w:r>
          <w:delText xml:space="preserve">4. Quantidade total de horas, quantidade de utilizadores e média de horas por utilizador. </w:delText>
        </w:r>
      </w:del>
    </w:p>
    <w:p w14:paraId="1A6700B8" w14:textId="77777777" w:rsidR="00B06066" w:rsidRDefault="00B06066" w:rsidP="00B06066">
      <w:pPr>
        <w:rPr>
          <w:del w:id="502" w:author="Comparison" w:date="2016-02-04T10:59:00Z"/>
        </w:rPr>
      </w:pPr>
    </w:p>
    <w:p w14:paraId="7C934651" w14:textId="77777777" w:rsidR="001F0838" w:rsidRPr="000714AD" w:rsidRDefault="001F0838">
      <w:pPr>
        <w:rPr>
          <w:del w:id="503" w:author="Comparison" w:date="2016-02-04T10:59:00Z"/>
          <w:b/>
        </w:rPr>
      </w:pPr>
    </w:p>
    <w:p w14:paraId="38FD8976" w14:textId="77777777" w:rsidR="001F0838" w:rsidRPr="000714AD" w:rsidRDefault="003B3450" w:rsidP="003B3450">
      <w:pPr>
        <w:jc w:val="center"/>
        <w:rPr>
          <w:del w:id="504" w:author="Comparison" w:date="2016-02-04T10:59:00Z"/>
          <w:b/>
        </w:rPr>
      </w:pPr>
      <w:del w:id="505" w:author="Comparison" w:date="2016-02-04T10:59:00Z">
        <w:r w:rsidRPr="000714AD">
          <w:rPr>
            <w:b/>
          </w:rPr>
          <w:delText>Percentual de utilizadores em cada laboratório.</w:delText>
        </w:r>
      </w:del>
    </w:p>
    <w:p w14:paraId="718F4D67" w14:textId="77777777" w:rsidR="001F0838" w:rsidRDefault="001F0838">
      <w:pPr>
        <w:rPr>
          <w:del w:id="506" w:author="Comparison" w:date="2016-02-04T10:59:00Z"/>
        </w:rPr>
      </w:pPr>
    </w:p>
    <w:p w14:paraId="21996AF2" w14:textId="77777777" w:rsidR="001F0838" w:rsidRDefault="003B3450">
      <w:pPr>
        <w:rPr>
          <w:del w:id="507" w:author="Comparison" w:date="2016-02-04T10:59:00Z"/>
        </w:rPr>
      </w:pPr>
      <w:del w:id="508" w:author="Comparison" w:date="2016-02-04T10:59:00Z">
        <w:r>
          <w:rPr>
            <w:noProof/>
            <w:lang w:eastAsia="pt-BR"/>
          </w:rPr>
          <w:drawing>
            <wp:inline distT="0" distB="0" distL="0" distR="0">
              <wp:extent cx="5324475" cy="3219450"/>
              <wp:effectExtent l="0" t="0" r="9525" b="0"/>
              <wp:docPr id="12" name="Imagem 12" descr="C:\Users\unicafe.LABTI100.000\Desktop\graficos\utilizacaoperc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unicafe.LABTI100.000\Desktop\graficos\utilizacaopercent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24475" cy="321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5A88994" w14:textId="77777777" w:rsidR="001F0838" w:rsidRDefault="001F0838">
      <w:pPr>
        <w:rPr>
          <w:del w:id="509" w:author="Comparison" w:date="2016-02-04T10:59:00Z"/>
        </w:rPr>
      </w:pPr>
    </w:p>
    <w:p w14:paraId="7DB2A710" w14:textId="77777777" w:rsidR="00B06066" w:rsidRDefault="00B06066">
      <w:pPr>
        <w:rPr>
          <w:del w:id="510" w:author="Comparison" w:date="2016-02-04T10:59:00Z"/>
        </w:rPr>
      </w:pPr>
    </w:p>
    <w:p w14:paraId="49C008C6" w14:textId="77777777" w:rsidR="003B3450" w:rsidRDefault="003B3450">
      <w:pPr>
        <w:rPr>
          <w:del w:id="511" w:author="Comparison" w:date="2016-02-04T10:59:00Z"/>
        </w:rPr>
      </w:pPr>
    </w:p>
    <w:p w14:paraId="671D666C" w14:textId="77777777" w:rsidR="003B3450" w:rsidRDefault="003B3450">
      <w:pPr>
        <w:rPr>
          <w:del w:id="512" w:author="Comparison" w:date="2016-02-04T10:59:00Z"/>
        </w:rPr>
      </w:pPr>
    </w:p>
    <w:p w14:paraId="6DEF3CE9" w14:textId="77777777" w:rsidR="003B3450" w:rsidRDefault="000714AD">
      <w:pPr>
        <w:rPr>
          <w:del w:id="513" w:author="Comparison" w:date="2016-02-04T10:59:00Z"/>
        </w:rPr>
      </w:pPr>
      <w:del w:id="514" w:author="Comparison" w:date="2016-02-04T10:59:00Z">
        <w:r>
          <w:delText xml:space="preserve">Este gráfico mostra que a quantidade única de usuários é bem maior no laboratório de Liberdade sendo mais de 50% dos nossos usuários, o LABTI01. </w:delText>
        </w:r>
      </w:del>
    </w:p>
    <w:p w14:paraId="0E00A445" w14:textId="77777777" w:rsidR="000714AD" w:rsidRDefault="000714AD">
      <w:pPr>
        <w:rPr>
          <w:del w:id="515" w:author="Comparison" w:date="2016-02-04T10:59:00Z"/>
        </w:rPr>
      </w:pPr>
    </w:p>
    <w:p w14:paraId="49AA94A7" w14:textId="77777777" w:rsidR="003B3450" w:rsidRDefault="003B3450">
      <w:pPr>
        <w:rPr>
          <w:del w:id="516" w:author="Comparison" w:date="2016-02-04T10:59:00Z"/>
        </w:rPr>
      </w:pPr>
    </w:p>
    <w:p w14:paraId="30159D3E" w14:textId="77777777" w:rsidR="003B3450" w:rsidRDefault="003B3450">
      <w:pPr>
        <w:rPr>
          <w:del w:id="517" w:author="Comparison" w:date="2016-02-04T10:59:00Z"/>
        </w:rPr>
      </w:pPr>
    </w:p>
    <w:p w14:paraId="483E0D71" w14:textId="77777777" w:rsidR="003B3450" w:rsidRDefault="003B3450">
      <w:pPr>
        <w:rPr>
          <w:del w:id="518" w:author="Comparison" w:date="2016-02-04T10:59:00Z"/>
        </w:rPr>
      </w:pPr>
    </w:p>
    <w:p w14:paraId="0F96918E" w14:textId="77777777" w:rsidR="003B3450" w:rsidRDefault="003B3450">
      <w:pPr>
        <w:rPr>
          <w:del w:id="519" w:author="Comparison" w:date="2016-02-04T10:59:00Z"/>
        </w:rPr>
      </w:pPr>
    </w:p>
    <w:p w14:paraId="1E5A9E79" w14:textId="77777777" w:rsidR="003B3450" w:rsidRDefault="003B3450">
      <w:pPr>
        <w:rPr>
          <w:del w:id="520" w:author="Comparison" w:date="2016-02-04T10:59:00Z"/>
        </w:rPr>
      </w:pPr>
    </w:p>
    <w:p w14:paraId="157E500A" w14:textId="77777777" w:rsidR="003B3450" w:rsidRDefault="003B3450">
      <w:pPr>
        <w:rPr>
          <w:del w:id="521" w:author="Comparison" w:date="2016-02-04T10:59:00Z"/>
        </w:rPr>
      </w:pPr>
    </w:p>
    <w:p w14:paraId="29D15F6F" w14:textId="77777777" w:rsidR="003B3450" w:rsidRDefault="003B3450">
      <w:pPr>
        <w:rPr>
          <w:del w:id="522" w:author="Comparison" w:date="2016-02-04T10:59:00Z"/>
        </w:rPr>
      </w:pPr>
    </w:p>
    <w:p w14:paraId="6046E9F5" w14:textId="77777777" w:rsidR="003B3450" w:rsidRDefault="003B3450">
      <w:pPr>
        <w:rPr>
          <w:del w:id="523" w:author="Comparison" w:date="2016-02-04T10:59:00Z"/>
        </w:rPr>
      </w:pPr>
    </w:p>
    <w:p w14:paraId="1B8A4488" w14:textId="77777777" w:rsidR="003B3450" w:rsidRDefault="003B3450">
      <w:pPr>
        <w:rPr>
          <w:del w:id="524" w:author="Comparison" w:date="2016-02-04T10:59:00Z"/>
        </w:rPr>
      </w:pPr>
    </w:p>
    <w:p w14:paraId="2273D7CB" w14:textId="77777777" w:rsidR="003B3450" w:rsidRDefault="003B3450">
      <w:pPr>
        <w:rPr>
          <w:del w:id="525" w:author="Comparison" w:date="2016-02-04T10:59:00Z"/>
        </w:rPr>
      </w:pPr>
    </w:p>
    <w:p w14:paraId="512A5E09" w14:textId="77777777" w:rsidR="003B3450" w:rsidRDefault="003B3450">
      <w:pPr>
        <w:rPr>
          <w:del w:id="526" w:author="Comparison" w:date="2016-02-04T10:59:00Z"/>
        </w:rPr>
      </w:pPr>
    </w:p>
    <w:p w14:paraId="6166708F" w14:textId="77777777" w:rsidR="003B3450" w:rsidRPr="003B3450" w:rsidRDefault="003B3450" w:rsidP="000714AD">
      <w:pPr>
        <w:jc w:val="center"/>
        <w:rPr>
          <w:del w:id="527" w:author="Comparison" w:date="2016-02-04T10:59:00Z"/>
          <w:b/>
        </w:rPr>
      </w:pPr>
      <w:del w:id="528" w:author="Comparison" w:date="2016-02-04T10:59:00Z">
        <w:r w:rsidRPr="003B3450">
          <w:rPr>
            <w:b/>
          </w:rPr>
          <w:delText>Percentual de tempo médio por usuário para cada laboratório.</w:delText>
        </w:r>
      </w:del>
    </w:p>
    <w:p w14:paraId="31F9105E" w14:textId="77777777" w:rsidR="00B06066" w:rsidRDefault="003B3450">
      <w:pPr>
        <w:rPr>
          <w:del w:id="529" w:author="Comparison" w:date="2016-02-04T10:59:00Z"/>
        </w:rPr>
      </w:pPr>
      <w:del w:id="530" w:author="Comparison" w:date="2016-02-04T10:59:00Z">
        <w:r>
          <w:rPr>
            <w:noProof/>
            <w:lang w:eastAsia="pt-BR"/>
          </w:rPr>
          <w:drawing>
            <wp:inline distT="0" distB="0" distL="0" distR="0">
              <wp:extent cx="5105400" cy="3276600"/>
              <wp:effectExtent l="0" t="0" r="0" b="0"/>
              <wp:docPr id="13" name="Imagem 13" descr="C:\Users\unicafe.LABTI100.000\Desktop\graficos\tempo medioperc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:\Users\unicafe.LABTI100.000\Desktop\graficos\tempo mediopercent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05400" cy="327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AF5A7A3" w14:textId="77777777" w:rsidR="00B06066" w:rsidRDefault="00B06066">
      <w:pPr>
        <w:rPr>
          <w:del w:id="531" w:author="Comparison" w:date="2016-02-04T10:59:00Z"/>
        </w:rPr>
      </w:pPr>
    </w:p>
    <w:p w14:paraId="7D2CE89C" w14:textId="77777777" w:rsidR="003B3450" w:rsidRDefault="003B3450">
      <w:pPr>
        <w:rPr>
          <w:del w:id="532" w:author="Comparison" w:date="2016-02-04T10:59:00Z"/>
        </w:rPr>
      </w:pPr>
    </w:p>
    <w:tbl>
      <w:tblPr>
        <w:tblpPr w:leftFromText="141" w:rightFromText="141" w:vertAnchor="text" w:horzAnchor="margin" w:tblpY="-6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1072"/>
        <w:gridCol w:w="972"/>
        <w:gridCol w:w="883"/>
        <w:gridCol w:w="883"/>
        <w:gridCol w:w="1072"/>
      </w:tblGrid>
      <w:tr w:rsidR="000714AD" w:rsidRPr="00B06066" w14:paraId="3EE1A822" w14:textId="77777777" w:rsidTr="000714AD">
        <w:trPr>
          <w:trHeight w:val="255"/>
          <w:tblCellSpacing w:w="0" w:type="dxa"/>
          <w:del w:id="533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4A50E" w14:textId="77777777" w:rsidR="000714AD" w:rsidRPr="00B06066" w:rsidRDefault="000714AD" w:rsidP="000714AD">
            <w:pPr>
              <w:spacing w:after="0" w:line="240" w:lineRule="auto"/>
              <w:jc w:val="center"/>
              <w:rPr>
                <w:del w:id="53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CD1A4" w14:textId="77777777" w:rsidR="000714AD" w:rsidRPr="00B06066" w:rsidRDefault="000714AD" w:rsidP="000714AD">
            <w:pPr>
              <w:spacing w:after="0" w:line="240" w:lineRule="auto"/>
              <w:jc w:val="center"/>
              <w:rPr>
                <w:del w:id="53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36" w:author="Comparison" w:date="2016-02-04T10:59:00Z">
              <w:r w:rsidRPr="00B06066">
                <w:rPr>
                  <w:rFonts w:ascii="Liberation Serif" w:eastAsia="Times New Roman" w:hAnsi="Liberation Serif" w:cs="Liberation Serif"/>
                  <w:b/>
                  <w:bCs/>
                  <w:sz w:val="20"/>
                  <w:szCs w:val="20"/>
                  <w:lang w:eastAsia="pt-BR"/>
                </w:rPr>
                <w:delText>LABTI01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36C53" w14:textId="77777777" w:rsidR="000714AD" w:rsidRPr="00B06066" w:rsidRDefault="000714AD" w:rsidP="000714AD">
            <w:pPr>
              <w:spacing w:after="0" w:line="240" w:lineRule="auto"/>
              <w:jc w:val="center"/>
              <w:rPr>
                <w:del w:id="53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38" w:author="Comparison" w:date="2016-02-04T10:59:00Z">
              <w:r w:rsidRPr="00B06066">
                <w:rPr>
                  <w:rFonts w:ascii="Liberation Serif" w:eastAsia="Times New Roman" w:hAnsi="Liberation Serif" w:cs="Liberation Serif"/>
                  <w:b/>
                  <w:bCs/>
                  <w:sz w:val="20"/>
                  <w:szCs w:val="20"/>
                  <w:lang w:eastAsia="pt-BR"/>
                </w:rPr>
                <w:delText>LABTI02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F8DA2" w14:textId="77777777" w:rsidR="000714AD" w:rsidRPr="00B06066" w:rsidRDefault="000714AD" w:rsidP="000714AD">
            <w:pPr>
              <w:spacing w:after="0" w:line="240" w:lineRule="auto"/>
              <w:jc w:val="center"/>
              <w:rPr>
                <w:del w:id="53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40" w:author="Comparison" w:date="2016-02-04T10:59:00Z">
              <w:r w:rsidRPr="00B06066">
                <w:rPr>
                  <w:rFonts w:ascii="Liberation Serif" w:eastAsia="Times New Roman" w:hAnsi="Liberation Serif" w:cs="Liberation Serif"/>
                  <w:b/>
                  <w:bCs/>
                  <w:sz w:val="20"/>
                  <w:szCs w:val="20"/>
                  <w:lang w:eastAsia="pt-BR"/>
                </w:rPr>
                <w:delText>LABTI03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965D5" w14:textId="77777777" w:rsidR="000714AD" w:rsidRPr="00B06066" w:rsidRDefault="000714AD" w:rsidP="000714AD">
            <w:pPr>
              <w:spacing w:after="0" w:line="240" w:lineRule="auto"/>
              <w:jc w:val="center"/>
              <w:rPr>
                <w:del w:id="54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42" w:author="Comparison" w:date="2016-02-04T10:59:00Z">
              <w:r w:rsidRPr="00B06066">
                <w:rPr>
                  <w:rFonts w:ascii="Liberation Serif" w:eastAsia="Times New Roman" w:hAnsi="Liberation Serif" w:cs="Liberation Serif"/>
                  <w:b/>
                  <w:bCs/>
                  <w:sz w:val="20"/>
                  <w:szCs w:val="20"/>
                  <w:lang w:eastAsia="pt-BR"/>
                </w:rPr>
                <w:delText>LABTI04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45806" w14:textId="77777777" w:rsidR="000714AD" w:rsidRPr="00B06066" w:rsidRDefault="000714AD" w:rsidP="000714AD">
            <w:pPr>
              <w:spacing w:after="0" w:line="240" w:lineRule="auto"/>
              <w:jc w:val="center"/>
              <w:rPr>
                <w:del w:id="54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44" w:author="Comparison" w:date="2016-02-04T10:59:00Z">
              <w:r w:rsidRPr="00B06066">
                <w:rPr>
                  <w:rFonts w:ascii="Liberation Serif" w:eastAsia="Times New Roman" w:hAnsi="Liberation Serif" w:cs="Liberation Serif"/>
                  <w:b/>
                  <w:bCs/>
                  <w:sz w:val="20"/>
                  <w:szCs w:val="20"/>
                  <w:lang w:eastAsia="pt-BR"/>
                </w:rPr>
                <w:delText>Total</w:delText>
              </w:r>
            </w:del>
          </w:p>
        </w:tc>
      </w:tr>
      <w:tr w:rsidR="000714AD" w:rsidRPr="00B06066" w14:paraId="5AAFC4B0" w14:textId="77777777" w:rsidTr="000714AD">
        <w:trPr>
          <w:trHeight w:val="705"/>
          <w:tblCellSpacing w:w="0" w:type="dxa"/>
          <w:del w:id="545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04E7" w14:textId="77777777" w:rsidR="000714AD" w:rsidRPr="00B06066" w:rsidRDefault="000714AD" w:rsidP="000714AD">
            <w:pPr>
              <w:spacing w:after="0" w:line="240" w:lineRule="auto"/>
              <w:rPr>
                <w:del w:id="54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47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Quantidade De Utilizadores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508FA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4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49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989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650CA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5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51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567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61380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5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53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245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6DF3B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5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55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134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EAA15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5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57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1935</w:delText>
              </w:r>
            </w:del>
          </w:p>
        </w:tc>
      </w:tr>
      <w:tr w:rsidR="000714AD" w:rsidRPr="00B06066" w14:paraId="55221C60" w14:textId="77777777" w:rsidTr="000714AD">
        <w:trPr>
          <w:trHeight w:val="480"/>
          <w:tblCellSpacing w:w="0" w:type="dxa"/>
          <w:del w:id="558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984B5" w14:textId="77777777" w:rsidR="000714AD" w:rsidRPr="00B06066" w:rsidRDefault="000714AD" w:rsidP="000714AD">
            <w:pPr>
              <w:spacing w:after="0" w:line="240" w:lineRule="auto"/>
              <w:rPr>
                <w:del w:id="55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60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Tempo De Utilização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4D565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6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62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14692:45:01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3BAB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6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64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2805:11:08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CB68A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6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66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597:53:35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38515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6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68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568:46:53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52BE8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6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70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18664:36:37</w:delText>
              </w:r>
            </w:del>
          </w:p>
        </w:tc>
      </w:tr>
      <w:tr w:rsidR="000714AD" w:rsidRPr="00B06066" w14:paraId="3CEC4CA6" w14:textId="77777777" w:rsidTr="000714AD">
        <w:trPr>
          <w:trHeight w:val="480"/>
          <w:tblCellSpacing w:w="0" w:type="dxa"/>
          <w:del w:id="571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77874" w14:textId="77777777" w:rsidR="000714AD" w:rsidRPr="00B06066" w:rsidRDefault="000714AD" w:rsidP="000714AD">
            <w:pPr>
              <w:spacing w:after="0" w:line="240" w:lineRule="auto"/>
              <w:rPr>
                <w:del w:id="57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73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Tempo Médio Por Utilizador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4AAFE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7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75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14:51:22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0BC98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7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77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04:56:50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009D5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7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79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02:26:25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5F889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8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81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04:14:40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C768A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8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83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09:38:44</w:delText>
              </w:r>
            </w:del>
          </w:p>
        </w:tc>
      </w:tr>
      <w:tr w:rsidR="000714AD" w:rsidRPr="00B06066" w14:paraId="0F9A11D3" w14:textId="77777777" w:rsidTr="000714AD">
        <w:trPr>
          <w:trHeight w:val="480"/>
          <w:tblCellSpacing w:w="0" w:type="dxa"/>
          <w:del w:id="584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53ED7" w14:textId="77777777" w:rsidR="000714AD" w:rsidRPr="00B06066" w:rsidRDefault="000714AD" w:rsidP="000714AD">
            <w:pPr>
              <w:spacing w:after="0" w:line="240" w:lineRule="auto"/>
              <w:rPr>
                <w:del w:id="58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86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Percentual de Utilizadores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8A356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87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88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51,11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EDCEE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89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90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29,30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E6343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91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92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12,66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2E226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93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94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6,93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A995C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595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96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100,00</w:delText>
              </w:r>
            </w:del>
          </w:p>
        </w:tc>
      </w:tr>
      <w:tr w:rsidR="000714AD" w:rsidRPr="00B06066" w14:paraId="2B09F25A" w14:textId="77777777" w:rsidTr="000714AD">
        <w:trPr>
          <w:trHeight w:val="705"/>
          <w:tblCellSpacing w:w="0" w:type="dxa"/>
          <w:del w:id="597" w:author="Comparison" w:date="2016-02-04T10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965C" w14:textId="77777777" w:rsidR="000714AD" w:rsidRPr="00B06066" w:rsidRDefault="000714AD" w:rsidP="000714AD">
            <w:pPr>
              <w:spacing w:after="0" w:line="240" w:lineRule="auto"/>
              <w:rPr>
                <w:del w:id="59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599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Percentual de Tempo de Utilização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6FE92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600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01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78,72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0F4E5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602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03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15,03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F9E1B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604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05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3,20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12C07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606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07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3,05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2E78D" w14:textId="77777777" w:rsidR="000714AD" w:rsidRPr="00B06066" w:rsidRDefault="000714AD" w:rsidP="000714AD">
            <w:pPr>
              <w:spacing w:after="0" w:line="240" w:lineRule="auto"/>
              <w:jc w:val="right"/>
              <w:rPr>
                <w:del w:id="608" w:author="Comparison" w:date="2016-02-04T10:59:00Z"/>
                <w:rFonts w:ascii="Liberation Sans" w:eastAsia="Times New Roman" w:hAnsi="Liberation Sans" w:cs="Liberation Sans"/>
                <w:sz w:val="20"/>
                <w:szCs w:val="20"/>
                <w:lang w:eastAsia="pt-BR"/>
              </w:rPr>
            </w:pPr>
            <w:del w:id="609" w:author="Comparison" w:date="2016-02-04T10:59:00Z">
              <w:r w:rsidRPr="00B06066">
                <w:rPr>
                  <w:rFonts w:ascii="Liberation Serif" w:eastAsia="Times New Roman" w:hAnsi="Liberation Serif" w:cs="Liberation Serif"/>
                  <w:sz w:val="20"/>
                  <w:szCs w:val="20"/>
                  <w:lang w:eastAsia="pt-BR"/>
                </w:rPr>
                <w:delText>100,00</w:delText>
              </w:r>
            </w:del>
          </w:p>
        </w:tc>
      </w:tr>
    </w:tbl>
    <w:p w14:paraId="37A3305A" w14:textId="77777777" w:rsidR="003B3450" w:rsidRDefault="003B3450">
      <w:pPr>
        <w:rPr>
          <w:del w:id="610" w:author="Comparison" w:date="2016-02-04T10:59:00Z"/>
        </w:rPr>
      </w:pPr>
    </w:p>
    <w:p w14:paraId="0A82B561" w14:textId="77777777" w:rsidR="003B3450" w:rsidRDefault="003B3450">
      <w:pPr>
        <w:rPr>
          <w:del w:id="611" w:author="Comparison" w:date="2016-02-04T10:59:00Z"/>
        </w:rPr>
      </w:pPr>
    </w:p>
    <w:p w14:paraId="5375050E" w14:textId="77777777" w:rsidR="003B3450" w:rsidRDefault="003B3450">
      <w:pPr>
        <w:rPr>
          <w:del w:id="612" w:author="Comparison" w:date="2016-02-04T10:59:00Z"/>
        </w:rPr>
      </w:pPr>
    </w:p>
    <w:p w14:paraId="4B4FDA7A" w14:textId="77777777" w:rsidR="003B3450" w:rsidRDefault="003B3450">
      <w:pPr>
        <w:rPr>
          <w:del w:id="613" w:author="Comparison" w:date="2016-02-04T10:59:00Z"/>
        </w:rPr>
      </w:pPr>
    </w:p>
    <w:p w14:paraId="517D65D7" w14:textId="77777777" w:rsidR="003B3450" w:rsidRDefault="003B3450">
      <w:pPr>
        <w:rPr>
          <w:del w:id="614" w:author="Comparison" w:date="2016-02-04T10:59:00Z"/>
        </w:rPr>
      </w:pPr>
    </w:p>
    <w:p w14:paraId="52B8DC0B" w14:textId="77777777" w:rsidR="003B3450" w:rsidRDefault="003B3450">
      <w:pPr>
        <w:rPr>
          <w:del w:id="615" w:author="Comparison" w:date="2016-02-04T10:59:00Z"/>
        </w:rPr>
      </w:pPr>
    </w:p>
    <w:p w14:paraId="18DE8444" w14:textId="77777777" w:rsidR="003B3450" w:rsidRDefault="003B3450">
      <w:pPr>
        <w:rPr>
          <w:del w:id="616" w:author="Comparison" w:date="2016-02-04T10:59:00Z"/>
        </w:rPr>
      </w:pPr>
    </w:p>
    <w:p w14:paraId="2B84D841" w14:textId="77777777" w:rsidR="003B3450" w:rsidRDefault="003B3450">
      <w:pPr>
        <w:rPr>
          <w:del w:id="617" w:author="Comparison" w:date="2016-02-04T10:59:00Z"/>
        </w:rPr>
      </w:pPr>
    </w:p>
    <w:p w14:paraId="22690E41" w14:textId="77777777" w:rsidR="003B3450" w:rsidRDefault="003B3450">
      <w:pPr>
        <w:rPr>
          <w:del w:id="618" w:author="Comparison" w:date="2016-02-04T10:59:00Z"/>
        </w:rPr>
      </w:pPr>
    </w:p>
    <w:p w14:paraId="3354A8E2" w14:textId="77777777" w:rsidR="003B3450" w:rsidRDefault="003B3450">
      <w:pPr>
        <w:rPr>
          <w:del w:id="619" w:author="Comparison" w:date="2016-02-04T10:59:00Z"/>
        </w:rPr>
      </w:pPr>
    </w:p>
    <w:p w14:paraId="51DFB4B3" w14:textId="77777777" w:rsidR="003B3450" w:rsidRDefault="003B3450">
      <w:pPr>
        <w:rPr>
          <w:del w:id="620" w:author="Comparison" w:date="2016-02-04T10:59:00Z"/>
        </w:rPr>
      </w:pPr>
    </w:p>
    <w:p w14:paraId="0E2425A0" w14:textId="77777777" w:rsidR="00B06066" w:rsidRDefault="00B06066" w:rsidP="00B06066"/>
    <w:sectPr w:rsidR="00B0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D11EB"/>
    <w:multiLevelType w:val="hybridMultilevel"/>
    <w:tmpl w:val="CE820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1"/>
    <w:rsid w:val="000714AD"/>
    <w:rsid w:val="001F0838"/>
    <w:rsid w:val="00205084"/>
    <w:rsid w:val="003B3450"/>
    <w:rsid w:val="006865FE"/>
    <w:rsid w:val="00AB0F32"/>
    <w:rsid w:val="00B06066"/>
    <w:rsid w:val="00BB1E4E"/>
    <w:rsid w:val="00C00D87"/>
    <w:rsid w:val="00C52E37"/>
    <w:rsid w:val="00C80E14"/>
    <w:rsid w:val="00CC72D1"/>
    <w:rsid w:val="00D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32B38-AB17-4298-A87E-AE061ACD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00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00D8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00D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0D8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00D8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14AD"/>
    <w:pPr>
      <w:outlineLvl w:val="9"/>
    </w:pPr>
    <w:rPr>
      <w:lang w:eastAsia="pt-BR"/>
    </w:rPr>
  </w:style>
  <w:style w:type="paragraph" w:styleId="Reviso">
    <w:name w:val="Revision"/>
    <w:hidden/>
    <w:uiPriority w:val="99"/>
    <w:semiHidden/>
    <w:rsid w:val="00D6590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5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0489-4C76-4E9F-9297-31585294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dtiusr</dc:creator>
  <cp:keywords/>
  <dc:description/>
  <cp:lastModifiedBy>dtiusr</cp:lastModifiedBy>
  <cp:revision>1</cp:revision>
  <dcterms:created xsi:type="dcterms:W3CDTF">2016-01-21T13:18:00Z</dcterms:created>
  <dcterms:modified xsi:type="dcterms:W3CDTF">2016-02-04T14:00:00Z</dcterms:modified>
</cp:coreProperties>
</file>